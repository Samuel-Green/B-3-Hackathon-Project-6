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2205" w14:textId="4757034D" w:rsidR="00784FAD" w:rsidRDefault="00C31EA7" w:rsidP="00834799">
      <w:pPr>
        <w:pStyle w:val="Title"/>
      </w:pPr>
      <w:r>
        <w:t>Draft Manuscript</w:t>
      </w:r>
      <w:r w:rsidR="00834799">
        <w:t xml:space="preserve"> of Dynamic Time Warping Within a Phenological Context:</w:t>
      </w:r>
    </w:p>
    <w:p w14:paraId="0DCCA00D" w14:textId="49669E0E" w:rsidR="00C31EA7" w:rsidRDefault="00C31EA7" w:rsidP="00C31EA7">
      <w:pPr>
        <w:pStyle w:val="Heading1"/>
      </w:pPr>
      <w:r>
        <w:t>Introduction</w:t>
      </w:r>
      <w:r w:rsidR="00E073B9">
        <w:t>:</w:t>
      </w:r>
    </w:p>
    <w:p w14:paraId="567C1C87" w14:textId="5F583B68" w:rsidR="006A6F78" w:rsidRPr="006A6F78" w:rsidRDefault="006A6F78" w:rsidP="006A6F78">
      <w:r>
        <w:t xml:space="preserve">Introduce </w:t>
      </w:r>
      <w:proofErr w:type="spellStart"/>
      <w:r>
        <w:t>RasterDiv</w:t>
      </w:r>
      <w:proofErr w:type="spellEnd"/>
      <w:r>
        <w:t xml:space="preserve"> briefly</w:t>
      </w:r>
    </w:p>
    <w:p w14:paraId="20BC769E" w14:textId="77777777" w:rsidR="00684DF6" w:rsidRDefault="00684DF6" w:rsidP="00684DF6">
      <w:pPr>
        <w:pStyle w:val="Heading2"/>
      </w:pPr>
      <w:r>
        <w:t>Importance of biodiversity indices:</w:t>
      </w:r>
    </w:p>
    <w:p w14:paraId="791F4E28" w14:textId="1B738260" w:rsidR="00684DF6" w:rsidRDefault="00684DF6" w:rsidP="00684DF6">
      <w:pPr>
        <w:pStyle w:val="ListParagraph"/>
        <w:numPr>
          <w:ilvl w:val="0"/>
          <w:numId w:val="3"/>
        </w:numPr>
      </w:pPr>
      <w:r>
        <w:t xml:space="preserve">Heterogeneous ecosystems have been shown experimentally and theoretically to be much more resilient to perturbations and </w:t>
      </w:r>
      <w:r w:rsidR="00FD5F17">
        <w:t>typically provide more ecosystem services</w:t>
      </w:r>
      <w:r>
        <w:t xml:space="preserve">. </w:t>
      </w:r>
    </w:p>
    <w:p w14:paraId="41064EAA" w14:textId="77777777" w:rsidR="00684DF6" w:rsidRDefault="00684DF6" w:rsidP="00684DF6">
      <w:pPr>
        <w:pStyle w:val="ListParagraph"/>
        <w:numPr>
          <w:ilvl w:val="1"/>
          <w:numId w:val="3"/>
        </w:numPr>
      </w:pPr>
      <w:r>
        <w:t>There are many ways to measure biodiversity</w:t>
      </w:r>
    </w:p>
    <w:p w14:paraId="2A04AC98" w14:textId="77777777" w:rsidR="00684DF6" w:rsidRDefault="00684DF6" w:rsidP="00684DF6">
      <w:pPr>
        <w:pStyle w:val="ListParagraph"/>
        <w:numPr>
          <w:ilvl w:val="1"/>
          <w:numId w:val="3"/>
        </w:numPr>
      </w:pPr>
      <w:r>
        <w:t>Which is especially important as we need to understand how ecosystems are changing in response to global changes</w:t>
      </w:r>
    </w:p>
    <w:p w14:paraId="105E1F16" w14:textId="77777777" w:rsidR="00684DF6" w:rsidRDefault="00684DF6" w:rsidP="00684DF6">
      <w:pPr>
        <w:pStyle w:val="ListParagraph"/>
        <w:numPr>
          <w:ilvl w:val="0"/>
          <w:numId w:val="3"/>
        </w:numPr>
      </w:pPr>
      <w:r>
        <w:t>Shannon’s H value has been widely used as a proxy for biological diversity, but is not always the most applicable for understanding datasets generated by remote sensing</w:t>
      </w:r>
    </w:p>
    <w:p w14:paraId="05DB36A2" w14:textId="2F9C8F4A" w:rsidR="00684DF6" w:rsidRDefault="00684DF6" w:rsidP="00684DF6">
      <w:pPr>
        <w:pStyle w:val="ListParagraph"/>
        <w:numPr>
          <w:ilvl w:val="1"/>
          <w:numId w:val="3"/>
        </w:numPr>
      </w:pPr>
      <w:r>
        <w:t xml:space="preserve">It does not consider the distance between type of instances of </w:t>
      </w:r>
      <w:r w:rsidR="00067703">
        <w:t>observed</w:t>
      </w:r>
      <w:r>
        <w:t xml:space="preserve"> objects (e.g., species or digital numbers)</w:t>
      </w:r>
    </w:p>
    <w:p w14:paraId="45CB9BB3" w14:textId="22FF6889" w:rsidR="00684DF6" w:rsidRDefault="4EF6B4FC" w:rsidP="00684DF6">
      <w:pPr>
        <w:pStyle w:val="ListParagraph"/>
        <w:numPr>
          <w:ilvl w:val="1"/>
          <w:numId w:val="3"/>
        </w:numPr>
      </w:pPr>
      <w:r>
        <w:t>Thus, treating</w:t>
      </w:r>
      <w:r w:rsidR="00684DF6">
        <w:t xml:space="preserve"> all different objects as equally different (distant)</w:t>
      </w:r>
    </w:p>
    <w:p w14:paraId="2F20FA5F" w14:textId="77777777" w:rsidR="00684DF6" w:rsidRDefault="00684DF6" w:rsidP="00684DF6">
      <w:pPr>
        <w:pStyle w:val="ListParagraph"/>
        <w:numPr>
          <w:ilvl w:val="0"/>
          <w:numId w:val="3"/>
        </w:numPr>
      </w:pPr>
      <w:r>
        <w:t>Which is why the Rao’s Quadratic Diversity Index is used</w:t>
      </w:r>
    </w:p>
    <w:p w14:paraId="1F31C7E9" w14:textId="77777777" w:rsidR="00684DF6" w:rsidRDefault="00684DF6" w:rsidP="00684DF6">
      <w:pPr>
        <w:pStyle w:val="ListParagraph"/>
        <w:numPr>
          <w:ilvl w:val="1"/>
          <w:numId w:val="3"/>
        </w:numPr>
      </w:pPr>
      <w:r>
        <w:t>Rao’s Q incorporates the distance between separate pixels</w:t>
      </w:r>
    </w:p>
    <w:p w14:paraId="53CEEE5D" w14:textId="2A83CF5C" w:rsidR="00684DF6" w:rsidRPr="009A5C51" w:rsidRDefault="00684DF6" w:rsidP="00684DF6">
      <w:pPr>
        <w:pStyle w:val="ListParagraph"/>
        <w:numPr>
          <w:ilvl w:val="1"/>
          <w:numId w:val="3"/>
        </w:numPr>
        <w:rPr>
          <w:color w:val="000000" w:themeColor="text1"/>
        </w:rPr>
      </w:pPr>
      <w:r>
        <w:t xml:space="preserve">Experimentally, this has demonstrated the efficacy of Rao’s Q over Shannon’s H in assessing satellite and other aerial remote sensing datasets </w:t>
      </w:r>
      <w:sdt>
        <w:sdtPr>
          <w:rPr>
            <w:color w:val="000000"/>
          </w:rPr>
          <w:tag w:val="MENDELEY_CITATION_v3_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"/>
          <w:id w:val="1096138284"/>
          <w:placeholder>
            <w:docPart w:val="1E56A6C1A70548869B83B39FFFCE2FAF"/>
          </w:placeholder>
        </w:sdtPr>
        <w:sdtContent>
          <w:r w:rsidRPr="00684DF6">
            <w:rPr>
              <w:color w:val="000000"/>
            </w:rPr>
            <w:t>(</w:t>
          </w:r>
          <w:proofErr w:type="spellStart"/>
          <w:r w:rsidRPr="00684DF6">
            <w:rPr>
              <w:color w:val="000000"/>
            </w:rPr>
            <w:t>Rocchini</w:t>
          </w:r>
          <w:proofErr w:type="spellEnd"/>
          <w:r w:rsidRPr="00684DF6">
            <w:rPr>
              <w:color w:val="000000"/>
            </w:rPr>
            <w:t xml:space="preserve"> et al., 2021)</w:t>
          </w:r>
        </w:sdtContent>
      </w:sdt>
    </w:p>
    <w:p w14:paraId="449B52E1" w14:textId="77777777" w:rsidR="00684DF6" w:rsidRDefault="00684DF6" w:rsidP="00684DF6">
      <w:pPr>
        <w:pStyle w:val="ListParagraph"/>
        <w:numPr>
          <w:ilvl w:val="1"/>
          <w:numId w:val="3"/>
        </w:numPr>
        <w:rPr>
          <w:color w:val="000000" w:themeColor="text1"/>
        </w:rPr>
      </w:pPr>
      <w:r w:rsidRPr="77AE4907">
        <w:rPr>
          <w:color w:val="000000" w:themeColor="text1"/>
        </w:rPr>
        <w:t xml:space="preserve">Adds </w:t>
      </w:r>
      <w:r w:rsidRPr="58241A94">
        <w:rPr>
          <w:color w:val="000000" w:themeColor="text1"/>
        </w:rPr>
        <w:t xml:space="preserve">traits </w:t>
      </w:r>
      <w:r w:rsidRPr="02BA1869">
        <w:rPr>
          <w:color w:val="000000" w:themeColor="text1"/>
        </w:rPr>
        <w:t xml:space="preserve">to </w:t>
      </w:r>
      <w:r w:rsidRPr="0A6A332B">
        <w:rPr>
          <w:color w:val="000000" w:themeColor="text1"/>
        </w:rPr>
        <w:t xml:space="preserve">the </w:t>
      </w:r>
      <w:proofErr w:type="spellStart"/>
      <w:r w:rsidRPr="238AAEC5">
        <w:rPr>
          <w:color w:val="000000" w:themeColor="text1"/>
        </w:rPr>
        <w:t>syntetistation</w:t>
      </w:r>
      <w:proofErr w:type="spellEnd"/>
      <w:r w:rsidRPr="238AAEC5">
        <w:rPr>
          <w:color w:val="000000" w:themeColor="text1"/>
        </w:rPr>
        <w:t xml:space="preserve"> of </w:t>
      </w:r>
      <w:proofErr w:type="spellStart"/>
      <w:r w:rsidRPr="238AAEC5">
        <w:rPr>
          <w:color w:val="000000" w:themeColor="text1"/>
        </w:rPr>
        <w:t>biolgical</w:t>
      </w:r>
      <w:proofErr w:type="spellEnd"/>
      <w:r w:rsidRPr="238AAEC5">
        <w:rPr>
          <w:color w:val="000000" w:themeColor="text1"/>
        </w:rPr>
        <w:t xml:space="preserve"> </w:t>
      </w:r>
      <w:proofErr w:type="spellStart"/>
      <w:r w:rsidRPr="11D2C64D">
        <w:rPr>
          <w:color w:val="000000" w:themeColor="text1"/>
        </w:rPr>
        <w:t>diverstiy</w:t>
      </w:r>
      <w:proofErr w:type="spellEnd"/>
      <w:r w:rsidRPr="02BA1869">
        <w:rPr>
          <w:color w:val="000000" w:themeColor="text1"/>
        </w:rPr>
        <w:t xml:space="preserve"> </w:t>
      </w:r>
    </w:p>
    <w:p w14:paraId="15C76D90" w14:textId="77777777" w:rsidR="00684DF6" w:rsidRPr="00C3622F" w:rsidRDefault="00684DF6" w:rsidP="00684DF6">
      <w:pPr>
        <w:pStyle w:val="ListParagraph"/>
        <w:numPr>
          <w:ilvl w:val="0"/>
          <w:numId w:val="3"/>
        </w:numPr>
        <w:rPr>
          <w:color w:val="000000" w:themeColor="text1"/>
        </w:rPr>
      </w:pPr>
      <w:r w:rsidRPr="40D1FB88">
        <w:rPr>
          <w:color w:val="000000" w:themeColor="text1"/>
        </w:rPr>
        <w:t xml:space="preserve">Rao’s Q index is still not ideal as a tool to assess </w:t>
      </w:r>
      <w:r w:rsidRPr="752D60D4">
        <w:rPr>
          <w:color w:val="000000" w:themeColor="text1"/>
        </w:rPr>
        <w:t xml:space="preserve">changes of </w:t>
      </w:r>
      <w:proofErr w:type="spellStart"/>
      <w:r w:rsidRPr="752D60D4">
        <w:rPr>
          <w:color w:val="000000" w:themeColor="text1"/>
        </w:rPr>
        <w:t>triats</w:t>
      </w:r>
      <w:proofErr w:type="spellEnd"/>
      <w:r w:rsidRPr="752D60D4">
        <w:rPr>
          <w:color w:val="000000" w:themeColor="text1"/>
        </w:rPr>
        <w:t xml:space="preserve"> </w:t>
      </w:r>
      <w:r w:rsidRPr="793A3F57">
        <w:rPr>
          <w:color w:val="000000" w:themeColor="text1"/>
        </w:rPr>
        <w:t>in time</w:t>
      </w:r>
    </w:p>
    <w:p w14:paraId="1EC2EF67" w14:textId="77777777" w:rsidR="00684DF6" w:rsidRPr="008316F6" w:rsidRDefault="00684DF6" w:rsidP="00684DF6">
      <w:pPr>
        <w:pStyle w:val="ListParagraph"/>
        <w:numPr>
          <w:ilvl w:val="1"/>
          <w:numId w:val="3"/>
        </w:numPr>
      </w:pPr>
      <w:r>
        <w:rPr>
          <w:color w:val="000000"/>
        </w:rPr>
        <w:t>It works on only one snapshot at a time</w:t>
      </w:r>
    </w:p>
    <w:p w14:paraId="3766FDD6" w14:textId="77777777" w:rsidR="00684DF6" w:rsidRPr="00E54CD5" w:rsidRDefault="00684DF6" w:rsidP="00684DF6">
      <w:pPr>
        <w:pStyle w:val="ListParagraph"/>
        <w:numPr>
          <w:ilvl w:val="1"/>
          <w:numId w:val="3"/>
        </w:numPr>
      </w:pPr>
      <w:r>
        <w:rPr>
          <w:color w:val="000000"/>
        </w:rPr>
        <w:t>By incorporating TWDTW into a Rao’s Q function, we can incorporate phenology patterns to understand how biodiversity has differed over time</w:t>
      </w:r>
    </w:p>
    <w:p w14:paraId="0524D629" w14:textId="77777777" w:rsidR="00684DF6" w:rsidRPr="006E4FA9" w:rsidRDefault="00684DF6" w:rsidP="00684DF6">
      <w:pPr>
        <w:pStyle w:val="ListParagraph"/>
        <w:numPr>
          <w:ilvl w:val="1"/>
          <w:numId w:val="3"/>
        </w:numPr>
      </w:pPr>
      <w:r>
        <w:rPr>
          <w:color w:val="000000"/>
        </w:rPr>
        <w:t xml:space="preserve">Rao’s index only allows for one value (time wise) </w:t>
      </w:r>
    </w:p>
    <w:p w14:paraId="71388715" w14:textId="77777777" w:rsidR="00684DF6" w:rsidRPr="00C552B9" w:rsidRDefault="00684DF6" w:rsidP="00684DF6">
      <w:pPr>
        <w:pStyle w:val="ListParagraph"/>
        <w:numPr>
          <w:ilvl w:val="2"/>
          <w:numId w:val="3"/>
        </w:numPr>
      </w:pPr>
      <w:r>
        <w:rPr>
          <w:color w:val="000000"/>
        </w:rPr>
        <w:t>Addition of the TWDTW function modifies the distance metric to also incorporate changes of the trait through time</w:t>
      </w:r>
    </w:p>
    <w:p w14:paraId="68DF493D" w14:textId="3CDAEFE0" w:rsidR="00834799" w:rsidRDefault="009C50BE" w:rsidP="009C50BE">
      <w:pPr>
        <w:pStyle w:val="Heading2"/>
      </w:pPr>
      <w:r>
        <w:t>Background to Dynamic Time Warping</w:t>
      </w:r>
      <w:r w:rsidR="004240A8">
        <w:t xml:space="preserve"> (DTW) and Time Weighted Dynamic Time Warping (TWDTW)</w:t>
      </w:r>
      <w:r w:rsidR="002E2A40">
        <w:t>:</w:t>
      </w:r>
    </w:p>
    <w:p w14:paraId="40A58F51" w14:textId="3C29CE5F" w:rsidR="002E2A40" w:rsidRDefault="00583CB6" w:rsidP="002E2A40">
      <w:pPr>
        <w:pStyle w:val="ListParagraph"/>
        <w:numPr>
          <w:ilvl w:val="0"/>
          <w:numId w:val="1"/>
        </w:numPr>
      </w:pPr>
      <w:r>
        <w:t xml:space="preserve">Can be used for </w:t>
      </w:r>
      <w:r w:rsidR="00B663AF">
        <w:t>comparison of geographical features throughout time</w:t>
      </w:r>
    </w:p>
    <w:p w14:paraId="5E266A46" w14:textId="4AA00C58" w:rsidR="001A2683" w:rsidRDefault="001A2683" w:rsidP="002E2A40">
      <w:pPr>
        <w:pStyle w:val="ListParagraph"/>
        <w:numPr>
          <w:ilvl w:val="0"/>
          <w:numId w:val="1"/>
        </w:numPr>
      </w:pPr>
      <w:r>
        <w:t>DTW can be used to make comparisons of ecosystems with remote sensing data</w:t>
      </w:r>
      <w:r w:rsidR="000D7417">
        <w:t xml:space="preserve"> [examples given in Maus</w:t>
      </w:r>
      <w:r w:rsidR="00B30056">
        <w:t xml:space="preserve"> 2016</w:t>
      </w:r>
      <w:r w:rsidR="000D7417">
        <w:t>]</w:t>
      </w:r>
      <w:r w:rsidR="00390B2A">
        <w:t xml:space="preserve"> </w:t>
      </w:r>
      <w:sdt>
        <w:sdtPr>
          <w:rPr>
            <w:color w:val="000000"/>
          </w:rPr>
          <w:tag w:val="MENDELEY_CITATION_v3_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"/>
          <w:id w:val="1308358106"/>
          <w:placeholder>
            <w:docPart w:val="DefaultPlaceholder_-1854013440"/>
          </w:placeholder>
        </w:sdtPr>
        <w:sdtEndPr/>
        <w:sdtContent>
          <w:r w:rsidR="00684DF6" w:rsidRPr="00684DF6">
            <w:rPr>
              <w:color w:val="000000"/>
            </w:rPr>
            <w:t>(Maus et al., 2016)</w:t>
          </w:r>
        </w:sdtContent>
      </w:sdt>
    </w:p>
    <w:p w14:paraId="75DD7709" w14:textId="31E5C6AC" w:rsidR="001A2683" w:rsidRDefault="001A2683" w:rsidP="002E2A40">
      <w:pPr>
        <w:pStyle w:val="ListParagraph"/>
        <w:numPr>
          <w:ilvl w:val="0"/>
          <w:numId w:val="1"/>
        </w:numPr>
      </w:pPr>
      <w:r>
        <w:t xml:space="preserve">In order to make </w:t>
      </w:r>
      <w:r w:rsidR="000D7417">
        <w:t xml:space="preserve">scientifically valid </w:t>
      </w:r>
      <w:r>
        <w:t>comparisons in ecological remote sensing</w:t>
      </w:r>
      <w:r w:rsidR="0021183E">
        <w:t xml:space="preserve">, the time series of the ecosystem </w:t>
      </w:r>
      <w:r w:rsidR="37D92AAD">
        <w:t>data</w:t>
      </w:r>
      <w:r w:rsidR="2A44EB35">
        <w:t xml:space="preserve"> needs</w:t>
      </w:r>
      <w:r w:rsidR="0021183E">
        <w:t xml:space="preserve"> to be appropriately considered</w:t>
      </w:r>
    </w:p>
    <w:p w14:paraId="5AA68C5B" w14:textId="004B1DE4" w:rsidR="005063D1" w:rsidRDefault="005063D1" w:rsidP="005063D1">
      <w:pPr>
        <w:pStyle w:val="ListParagraph"/>
        <w:numPr>
          <w:ilvl w:val="1"/>
          <w:numId w:val="1"/>
        </w:numPr>
        <w:rPr>
          <w:del w:id="0" w:author="Utente guest" w:date="2024-04-03T08:01:00Z"/>
        </w:rPr>
      </w:pPr>
      <w:r>
        <w:t xml:space="preserve">Typical DTW disregards the time series – it </w:t>
      </w:r>
      <w:del w:id="1" w:author="Utente guest" w:date="2024-04-03T08:00:00Z">
        <w:r>
          <w:delText xml:space="preserve">nullifies </w:delText>
        </w:r>
      </w:del>
      <w:ins w:id="2" w:author="Utente guest" w:date="2024-04-03T08:00:00Z">
        <w:r w:rsidR="0480FCC3">
          <w:t xml:space="preserve">minimize </w:t>
        </w:r>
      </w:ins>
      <w:r w:rsidR="0480FCC3">
        <w:t>the</w:t>
      </w:r>
      <w:r>
        <w:t xml:space="preserve"> difference to find the </w:t>
      </w:r>
      <w:del w:id="3" w:author="Utente guest" w:date="2024-04-03T08:01:00Z">
        <w:r>
          <w:delText xml:space="preserve">common </w:delText>
        </w:r>
        <w:r w:rsidR="00EE3E7D">
          <w:delText xml:space="preserve">trajectory between </w:delText>
        </w:r>
        <w:r w:rsidDel="6705C211">
          <w:delText>shapes</w:delText>
        </w:r>
      </w:del>
      <w:ins w:id="4" w:author="Utente guest" w:date="2024-04-03T08:01:00Z">
        <w:r w:rsidR="6705C211">
          <w:t xml:space="preserve">minimal </w:t>
        </w:r>
        <w:r w:rsidR="57F40499">
          <w:t xml:space="preserve">distance between </w:t>
        </w:r>
        <w:r w:rsidR="23E71759">
          <w:t>trajector</w:t>
        </w:r>
      </w:ins>
      <w:r w:rsidR="00896FDF">
        <w:t>ies</w:t>
      </w:r>
      <w:r w:rsidR="002D7119">
        <w:t xml:space="preserve">, </w:t>
      </w:r>
      <w:commentRangeStart w:id="5"/>
      <w:commentRangeEnd w:id="5"/>
      <w:r>
        <w:commentReference w:id="5"/>
      </w:r>
    </w:p>
    <w:p w14:paraId="599D12CA" w14:textId="3FDDEAE2" w:rsidR="00EE3E7D" w:rsidRDefault="002D7119" w:rsidP="005063D1">
      <w:pPr>
        <w:pStyle w:val="ListParagraph"/>
        <w:numPr>
          <w:ilvl w:val="1"/>
          <w:numId w:val="1"/>
        </w:numPr>
      </w:pPr>
      <w:r>
        <w:t>b</w:t>
      </w:r>
      <w:r w:rsidR="00EE3E7D">
        <w:t>ut from a phenological perspective, this is important data which can’t be disregarded</w:t>
      </w:r>
    </w:p>
    <w:p w14:paraId="2FCAB286" w14:textId="20E33536" w:rsidR="00BD13F5" w:rsidRDefault="00BD13F5" w:rsidP="00BD13F5">
      <w:pPr>
        <w:pStyle w:val="ListParagraph"/>
        <w:numPr>
          <w:ilvl w:val="2"/>
          <w:numId w:val="1"/>
        </w:numPr>
      </w:pPr>
      <w:r>
        <w:t xml:space="preserve">Otherwise, time series which are </w:t>
      </w:r>
      <w:r w:rsidR="00DF5766">
        <w:t>phenologically</w:t>
      </w:r>
      <w:r w:rsidR="00FC2F00">
        <w:t xml:space="preserve"> and biologically</w:t>
      </w:r>
      <w:r>
        <w:t xml:space="preserve"> different will be classed as equivalent</w:t>
      </w:r>
      <w:r w:rsidR="00AC179E">
        <w:t xml:space="preserve"> time series</w:t>
      </w:r>
    </w:p>
    <w:p w14:paraId="1E5258E2" w14:textId="24ADF21A" w:rsidR="00165DBA" w:rsidRDefault="00165DBA" w:rsidP="00165DBA">
      <w:pPr>
        <w:pStyle w:val="ListParagraph"/>
        <w:numPr>
          <w:ilvl w:val="0"/>
          <w:numId w:val="1"/>
        </w:numPr>
      </w:pPr>
      <w:r>
        <w:t xml:space="preserve">Factors like Growing Degree Hours (GDH) influence when </w:t>
      </w:r>
      <w:commentRangeStart w:id="6"/>
      <w:commentRangeStart w:id="7"/>
      <w:r w:rsidR="00590C26">
        <w:t>trees</w:t>
      </w:r>
      <w:commentRangeEnd w:id="6"/>
      <w:r>
        <w:commentReference w:id="6"/>
      </w:r>
      <w:commentRangeEnd w:id="7"/>
      <w:r w:rsidR="00D0550C">
        <w:rPr>
          <w:rStyle w:val="CommentReference"/>
          <w:rFonts w:asciiTheme="minorBidi" w:hAnsiTheme="minorBidi"/>
          <w:spacing w:val="8"/>
        </w:rPr>
        <w:commentReference w:id="7"/>
      </w:r>
      <w:r w:rsidR="00590C26">
        <w:t xml:space="preserve"> will have budburst</w:t>
      </w:r>
    </w:p>
    <w:p w14:paraId="7EA2C6D6" w14:textId="32CAAA12" w:rsidR="00590C26" w:rsidRDefault="00590C26" w:rsidP="00590C26">
      <w:pPr>
        <w:pStyle w:val="ListParagraph"/>
        <w:numPr>
          <w:ilvl w:val="1"/>
          <w:numId w:val="1"/>
        </w:numPr>
      </w:pPr>
      <w:r>
        <w:t>The timing of this is important as other ecosystem processes typically coincide with this</w:t>
      </w:r>
      <w:r w:rsidR="00236391">
        <w:t xml:space="preserve"> </w:t>
      </w:r>
      <w:sdt>
        <w:sdtPr>
          <w:rPr>
            <w:color w:val="000000"/>
          </w:rPr>
          <w:tag w:val="MENDELEY_CITATION_v3_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"/>
          <w:id w:val="1345511784"/>
          <w:placeholder>
            <w:docPart w:val="DefaultPlaceholder_-1854013440"/>
          </w:placeholder>
        </w:sdtPr>
        <w:sdtEndPr/>
        <w:sdtContent>
          <w:r w:rsidR="00684DF6" w:rsidRPr="00684DF6">
            <w:rPr>
              <w:color w:val="000000"/>
            </w:rPr>
            <w:t>(Fu et al., 2019)</w:t>
          </w:r>
        </w:sdtContent>
      </w:sdt>
    </w:p>
    <w:p w14:paraId="0CCCFE86" w14:textId="44ED264C" w:rsidR="0043048F" w:rsidRDefault="0043048F" w:rsidP="0043048F">
      <w:pPr>
        <w:pStyle w:val="ListParagraph"/>
        <w:numPr>
          <w:ilvl w:val="0"/>
          <w:numId w:val="1"/>
        </w:numPr>
      </w:pPr>
      <w:r>
        <w:t xml:space="preserve">Classic DTW doesn’t take into account land use change </w:t>
      </w:r>
      <w:r w:rsidR="00FC465B">
        <w:t>[Maus]</w:t>
      </w:r>
    </w:p>
    <w:p w14:paraId="17527681" w14:textId="320E64C7" w:rsidR="004240A8" w:rsidRDefault="004240A8" w:rsidP="0043048F">
      <w:pPr>
        <w:pStyle w:val="ListParagraph"/>
        <w:numPr>
          <w:ilvl w:val="0"/>
          <w:numId w:val="1"/>
        </w:numPr>
      </w:pPr>
      <w:r>
        <w:t>Maus introduces T</w:t>
      </w:r>
      <w:r w:rsidR="00DF20CD">
        <w:t>WDTW, which adds a cost from aligning pixels which are more temporally separated</w:t>
      </w:r>
    </w:p>
    <w:p w14:paraId="22061C47" w14:textId="334ADA89" w:rsidR="00D312D1" w:rsidRDefault="00DF20CD" w:rsidP="00BB5E36">
      <w:pPr>
        <w:pStyle w:val="ListParagraph"/>
        <w:numPr>
          <w:ilvl w:val="1"/>
          <w:numId w:val="1"/>
        </w:numPr>
      </w:pPr>
      <w:r>
        <w:t xml:space="preserve">Therefore, </w:t>
      </w:r>
      <w:r w:rsidR="00F07ADF">
        <w:t xml:space="preserve">the function is less likely to match the time series to others which exhibit </w:t>
      </w:r>
      <w:r w:rsidR="00D312D1">
        <w:t xml:space="preserve">substantially </w:t>
      </w:r>
      <w:r w:rsidR="00F07ADF">
        <w:t>different ph</w:t>
      </w:r>
      <w:r w:rsidR="00D312D1">
        <w:t>en</w:t>
      </w:r>
      <w:r w:rsidR="00F07ADF">
        <w:t>ologies</w:t>
      </w:r>
    </w:p>
    <w:p w14:paraId="7887AE4D" w14:textId="07EA2594" w:rsidR="00550805" w:rsidRDefault="006F7BA7" w:rsidP="006F7BA7">
      <w:pPr>
        <w:pStyle w:val="Heading2"/>
      </w:pPr>
      <w:r>
        <w:t>Ecological benefits of th</w:t>
      </w:r>
      <w:r w:rsidR="00B30056">
        <w:t>e TWDTW</w:t>
      </w:r>
      <w:r>
        <w:t xml:space="preserve"> approach:</w:t>
      </w:r>
    </w:p>
    <w:p w14:paraId="2703D465" w14:textId="1257B192" w:rsidR="006F7BA7" w:rsidRDefault="006F7BA7" w:rsidP="006F7BA7">
      <w:pPr>
        <w:pStyle w:val="ListParagraph"/>
        <w:numPr>
          <w:ilvl w:val="0"/>
          <w:numId w:val="2"/>
        </w:numPr>
      </w:pPr>
      <w:r>
        <w:t>In the Maus paper, they introduce TWDTW</w:t>
      </w:r>
      <w:r w:rsidR="003562B6">
        <w:t xml:space="preserve"> within the context of the Brazilian Amazon</w:t>
      </w:r>
    </w:p>
    <w:p w14:paraId="4E73FC80" w14:textId="5F23B882" w:rsidR="003562B6" w:rsidRDefault="003562B6" w:rsidP="006F7BA7">
      <w:pPr>
        <w:pStyle w:val="ListParagraph"/>
        <w:numPr>
          <w:ilvl w:val="0"/>
          <w:numId w:val="2"/>
        </w:numPr>
      </w:pPr>
      <w:r>
        <w:t xml:space="preserve">They point out that soybean crops have a specific phenological cycle, which could be matched to other land use types </w:t>
      </w:r>
      <w:r>
        <w:rPr>
          <w:i/>
          <w:iCs/>
        </w:rPr>
        <w:t>were it not for temporal bounds</w:t>
      </w:r>
    </w:p>
    <w:p w14:paraId="20468033" w14:textId="2C520EA1" w:rsidR="003562B6" w:rsidRDefault="00CF49CE" w:rsidP="006F7BA7">
      <w:pPr>
        <w:pStyle w:val="ListParagraph"/>
        <w:numPr>
          <w:ilvl w:val="0"/>
          <w:numId w:val="2"/>
        </w:numPr>
      </w:pPr>
      <w:r>
        <w:t>Their method ad</w:t>
      </w:r>
      <w:r w:rsidR="008F546F">
        <w:t>d</w:t>
      </w:r>
      <w:r>
        <w:t>s seasonal bounds to the time series data so that a time series can’t be warped beyond when it’s phenophase should start or end</w:t>
      </w:r>
    </w:p>
    <w:p w14:paraId="6BDDD8D5" w14:textId="292D60EC" w:rsidR="00CF49CE" w:rsidRDefault="00CF49CE" w:rsidP="006F7BA7">
      <w:pPr>
        <w:pStyle w:val="ListParagraph"/>
        <w:numPr>
          <w:ilvl w:val="0"/>
          <w:numId w:val="2"/>
        </w:numPr>
      </w:pPr>
      <w:r>
        <w:t xml:space="preserve">In their figure 1, they </w:t>
      </w:r>
      <w:r w:rsidR="00FB75BD">
        <w:t>illustrate</w:t>
      </w:r>
      <w:r w:rsidR="00357414">
        <w:t xml:space="preserve"> this within the context of the Brazilian Amazon</w:t>
      </w:r>
    </w:p>
    <w:p w14:paraId="69DFF668" w14:textId="551AC26A" w:rsidR="00357414" w:rsidRDefault="00357414" w:rsidP="00357414">
      <w:pPr>
        <w:pStyle w:val="ListParagraph"/>
        <w:numPr>
          <w:ilvl w:val="1"/>
          <w:numId w:val="2"/>
        </w:numPr>
      </w:pPr>
      <w:r>
        <w:t>Using a section of the Amazon that was deforested, used as pasture, then used for soybeans</w:t>
      </w:r>
    </w:p>
    <w:p w14:paraId="09D42454" w14:textId="4118DEAA" w:rsidR="00357414" w:rsidRDefault="00357414" w:rsidP="00357414">
      <w:pPr>
        <w:pStyle w:val="ListParagraph"/>
        <w:numPr>
          <w:ilvl w:val="1"/>
          <w:numId w:val="2"/>
        </w:numPr>
      </w:pPr>
      <w:r>
        <w:t xml:space="preserve">Without phenological bounding, the forest section </w:t>
      </w:r>
      <w:r w:rsidR="00B30056">
        <w:t xml:space="preserve">of the time series </w:t>
      </w:r>
      <w:r>
        <w:t xml:space="preserve">could’ve been matched to </w:t>
      </w:r>
      <w:r w:rsidR="00B30056">
        <w:t>the soybean section</w:t>
      </w:r>
    </w:p>
    <w:p w14:paraId="19253C10" w14:textId="7846000D" w:rsidR="00BB5E36" w:rsidRDefault="00BB5E36" w:rsidP="00BB5E36">
      <w:pPr>
        <w:pStyle w:val="ListParagraph"/>
        <w:numPr>
          <w:ilvl w:val="0"/>
          <w:numId w:val="2"/>
        </w:numPr>
      </w:pPr>
      <w:r>
        <w:t xml:space="preserve">Maus </w:t>
      </w:r>
      <w:r w:rsidR="00A60389">
        <w:t xml:space="preserve">experimentally </w:t>
      </w:r>
      <w:r>
        <w:t xml:space="preserve">found that the </w:t>
      </w:r>
      <w:r w:rsidR="00A60389">
        <w:t>traditional DTW approach performed worst at identifying land use</w:t>
      </w:r>
    </w:p>
    <w:p w14:paraId="52DB6948" w14:textId="3F29637F" w:rsidR="00684DF6" w:rsidRDefault="00684DF6" w:rsidP="00684DF6"/>
    <w:p w14:paraId="0D5B2693" w14:textId="31DADB00" w:rsidR="00684DF6" w:rsidRDefault="00684DF6" w:rsidP="00684DF6">
      <w:pPr>
        <w:pStyle w:val="ListParagraph"/>
        <w:numPr>
          <w:ilvl w:val="0"/>
          <w:numId w:val="3"/>
        </w:numPr>
        <w:rPr>
          <w:color w:val="000000" w:themeColor="text1"/>
        </w:rPr>
      </w:pPr>
      <w:commentRangeStart w:id="8"/>
      <w:r w:rsidRPr="61D155CE">
        <w:rPr>
          <w:color w:val="000000" w:themeColor="text1"/>
        </w:rPr>
        <w:t xml:space="preserve">Here we present our R code to implement phenology into Rao’s Q index </w:t>
      </w:r>
      <w:r w:rsidR="600035BE" w:rsidRPr="600035BE">
        <w:rPr>
          <w:color w:val="000000" w:themeColor="text1"/>
        </w:rPr>
        <w:t>applied</w:t>
      </w:r>
      <w:r w:rsidRPr="54264BD9">
        <w:rPr>
          <w:color w:val="000000" w:themeColor="text1"/>
        </w:rPr>
        <w:t xml:space="preserve"> to </w:t>
      </w:r>
      <w:r w:rsidRPr="42FF41AB">
        <w:rPr>
          <w:color w:val="000000" w:themeColor="text1"/>
        </w:rPr>
        <w:t>optical remotely sensed data</w:t>
      </w:r>
      <w:r w:rsidRPr="155DD64E">
        <w:rPr>
          <w:color w:val="000000" w:themeColor="text1"/>
        </w:rPr>
        <w:t>. We also</w:t>
      </w:r>
      <w:r w:rsidRPr="61D155CE">
        <w:rPr>
          <w:color w:val="000000" w:themeColor="text1"/>
        </w:rPr>
        <w:t xml:space="preserve"> evaluate its efficacy </w:t>
      </w:r>
      <w:r w:rsidRPr="531500CE">
        <w:rPr>
          <w:color w:val="000000" w:themeColor="text1"/>
        </w:rPr>
        <w:t xml:space="preserve">than </w:t>
      </w:r>
      <w:r w:rsidRPr="799E201F">
        <w:rPr>
          <w:color w:val="000000" w:themeColor="text1"/>
        </w:rPr>
        <w:t xml:space="preserve">Shannon and classical </w:t>
      </w:r>
      <w:r w:rsidRPr="6A8C62A7">
        <w:rPr>
          <w:color w:val="000000" w:themeColor="text1"/>
        </w:rPr>
        <w:t>Rao’s index</w:t>
      </w:r>
      <w:r w:rsidRPr="427553CD">
        <w:rPr>
          <w:color w:val="000000" w:themeColor="text1"/>
        </w:rPr>
        <w:t xml:space="preserve"> </w:t>
      </w:r>
      <w:r w:rsidRPr="61D155CE">
        <w:rPr>
          <w:color w:val="000000" w:themeColor="text1"/>
        </w:rPr>
        <w:t xml:space="preserve">using a </w:t>
      </w:r>
      <w:r w:rsidRPr="7AE48808">
        <w:rPr>
          <w:color w:val="000000" w:themeColor="text1"/>
        </w:rPr>
        <w:t xml:space="preserve">small portion of </w:t>
      </w:r>
      <w:r w:rsidRPr="1D60C8D7">
        <w:rPr>
          <w:color w:val="000000" w:themeColor="text1"/>
        </w:rPr>
        <w:t xml:space="preserve"> a</w:t>
      </w:r>
      <w:r w:rsidRPr="61D155CE">
        <w:rPr>
          <w:color w:val="000000" w:themeColor="text1"/>
        </w:rPr>
        <w:t xml:space="preserve"> grassland in Calabria, Italy</w:t>
      </w:r>
      <w:r w:rsidRPr="1D60C8D7">
        <w:rPr>
          <w:color w:val="000000" w:themeColor="text1"/>
        </w:rPr>
        <w:t>.</w:t>
      </w:r>
      <w:commentRangeEnd w:id="8"/>
      <w:r w:rsidR="005C2D6C">
        <w:rPr>
          <w:rStyle w:val="CommentReference"/>
          <w:rFonts w:asciiTheme="minorBidi" w:hAnsiTheme="minorBidi"/>
          <w:spacing w:val="8"/>
        </w:rPr>
        <w:commentReference w:id="8"/>
      </w:r>
    </w:p>
    <w:p w14:paraId="32F8D3D0" w14:textId="00E6FBBA" w:rsidR="00684DF6" w:rsidRDefault="00C31EA7" w:rsidP="00C31EA7">
      <w:pPr>
        <w:pStyle w:val="Heading1"/>
      </w:pPr>
      <w:r>
        <w:t>Methods:</w:t>
      </w:r>
    </w:p>
    <w:p w14:paraId="4215ED49" w14:textId="46B96241" w:rsidR="00B663AF" w:rsidRDefault="005C753E" w:rsidP="005C753E">
      <w:pPr>
        <w:pStyle w:val="Heading2"/>
      </w:pPr>
      <w:commentRangeStart w:id="9"/>
      <w:commentRangeStart w:id="10"/>
      <w:r>
        <w:t>Applicability and constraints of the approach</w:t>
      </w:r>
      <w:commentRangeEnd w:id="9"/>
      <w:r w:rsidR="005E7880">
        <w:rPr>
          <w:rStyle w:val="CommentReference"/>
          <w:rFonts w:asciiTheme="minorBidi" w:eastAsiaTheme="minorEastAsia" w:hAnsiTheme="minorBidi" w:cstheme="minorBidi"/>
          <w:spacing w:val="8"/>
          <w:u w:val="none"/>
        </w:rPr>
        <w:commentReference w:id="9"/>
      </w:r>
    </w:p>
    <w:p w14:paraId="4ED60A20" w14:textId="00101F53" w:rsidR="005C753E" w:rsidRDefault="005C753E" w:rsidP="005C753E">
      <w:pPr>
        <w:pStyle w:val="ListParagraph"/>
        <w:numPr>
          <w:ilvl w:val="0"/>
          <w:numId w:val="1"/>
        </w:numPr>
      </w:pPr>
      <w:r>
        <w:t xml:space="preserve">All time series must be complete – there can be no missing or </w:t>
      </w:r>
      <w:r w:rsidR="004021F5">
        <w:t xml:space="preserve">unmatched </w:t>
      </w:r>
      <w:r>
        <w:t>NA values</w:t>
      </w:r>
    </w:p>
    <w:p w14:paraId="424648B2" w14:textId="64105316" w:rsidR="004021F5" w:rsidRDefault="004021F5" w:rsidP="005C753E">
      <w:pPr>
        <w:pStyle w:val="ListParagraph"/>
        <w:numPr>
          <w:ilvl w:val="0"/>
          <w:numId w:val="1"/>
        </w:numPr>
      </w:pPr>
      <w:proofErr w:type="spellStart"/>
      <w:r>
        <w:t>Saverio</w:t>
      </w:r>
      <w:proofErr w:type="spellEnd"/>
      <w:r>
        <w:t xml:space="preserve"> has used a Gaussian </w:t>
      </w:r>
      <w:ins w:id="11" w:author="Utente guest" w:date="2024-04-03T12:33:00Z">
        <w:r w:rsidR="55BD93A4">
          <w:t xml:space="preserve">Process </w:t>
        </w:r>
      </w:ins>
      <w:r>
        <w:t xml:space="preserve">function to fill in the gaps in </w:t>
      </w:r>
      <w:r w:rsidR="00AE7E3C">
        <w:t>the time series [link to study or refer to methodological justification later on]</w:t>
      </w:r>
    </w:p>
    <w:p w14:paraId="2D5C1E5F" w14:textId="3E9D04C1" w:rsidR="00AE7E3C" w:rsidRDefault="00AE7E3C" w:rsidP="00AE7E3C">
      <w:pPr>
        <w:pStyle w:val="ListParagraph"/>
        <w:numPr>
          <w:ilvl w:val="1"/>
          <w:numId w:val="1"/>
        </w:numPr>
      </w:pPr>
      <w:r>
        <w:t xml:space="preserve">Alternatively, our technical implementation may offer </w:t>
      </w:r>
      <w:r w:rsidR="003461A2">
        <w:t xml:space="preserve">to </w:t>
      </w:r>
      <w:r>
        <w:t>the user</w:t>
      </w:r>
      <w:r w:rsidR="00201982">
        <w:t xml:space="preserve"> </w:t>
      </w:r>
      <w:r w:rsidR="003461A2">
        <w:t xml:space="preserve">the option </w:t>
      </w:r>
      <w:r w:rsidR="00201982">
        <w:t>to remove that time series</w:t>
      </w:r>
      <w:r w:rsidR="003461A2">
        <w:t xml:space="preserve"> from the data cube</w:t>
      </w:r>
      <w:commentRangeEnd w:id="10"/>
      <w:r w:rsidR="00684DF6">
        <w:rPr>
          <w:rStyle w:val="CommentReference"/>
          <w:rFonts w:asciiTheme="minorBidi" w:hAnsiTheme="minorBidi"/>
          <w:spacing w:val="8"/>
        </w:rPr>
        <w:commentReference w:id="10"/>
      </w:r>
    </w:p>
    <w:p w14:paraId="7EF4E74A" w14:textId="15B6440D" w:rsidR="00C31EA7" w:rsidRDefault="00C31EA7" w:rsidP="00C31EA7">
      <w:r>
        <w:t xml:space="preserve">A few words on the moving windows approach on categories </w:t>
      </w:r>
    </w:p>
    <w:p w14:paraId="7517DFA9" w14:textId="14CF378E" w:rsidR="00C31EA7" w:rsidRDefault="00C31EA7" w:rsidP="00C31EA7">
      <w:r>
        <w:t>A few words on TWDTW</w:t>
      </w:r>
    </w:p>
    <w:p w14:paraId="5CBD1812" w14:textId="4F77A751" w:rsidR="00C31EA7" w:rsidRDefault="00C31EA7" w:rsidP="00C31EA7">
      <w:r>
        <w:t>A focus on how multiple time series can be summarised in one distance number</w:t>
      </w:r>
    </w:p>
    <w:p w14:paraId="758DB14F" w14:textId="462A9321" w:rsidR="004021F5" w:rsidRDefault="003356B7" w:rsidP="004021F5">
      <w:r>
        <w:t xml:space="preserve">Explain with words the figure linked by </w:t>
      </w:r>
      <w:proofErr w:type="spellStart"/>
      <w:r>
        <w:t>Saverio</w:t>
      </w:r>
      <w:proofErr w:type="spellEnd"/>
      <w:r>
        <w:t xml:space="preserve"> of how </w:t>
      </w:r>
      <w:r w:rsidR="005F62EB">
        <w:t>2 curves vary with one another</w:t>
      </w:r>
    </w:p>
    <w:p w14:paraId="52C2C805" w14:textId="7DB59B05" w:rsidR="004F0327" w:rsidRDefault="005F62EB" w:rsidP="004F0327">
      <w:r>
        <w:t>A few words on steepness and midpoint parameters of the warping</w:t>
      </w:r>
      <w:r w:rsidR="004F0327">
        <w:t xml:space="preserve"> (these can be user defined)</w:t>
      </w:r>
      <w:r w:rsidR="007F1FBE">
        <w:t>(</w:t>
      </w:r>
      <w:proofErr w:type="spellStart"/>
      <w:r w:rsidR="007F1FBE">
        <w:t>Saverio</w:t>
      </w:r>
      <w:proofErr w:type="spellEnd"/>
      <w:r w:rsidR="007F1FBE">
        <w:t xml:space="preserve"> shared a relevant paper, find which one and read it)</w:t>
      </w:r>
    </w:p>
    <w:p w14:paraId="36BB612C" w14:textId="3CCF219B" w:rsidR="00A625A3" w:rsidRDefault="00A625A3" w:rsidP="004F0327">
      <w:r>
        <w:t xml:space="preserve">Describe weighting in time warping using the function </w:t>
      </w:r>
      <w:r w:rsidR="00DC699C">
        <w:t xml:space="preserve">given in the help page of </w:t>
      </w:r>
      <w:r>
        <w:t xml:space="preserve">the </w:t>
      </w:r>
      <w:proofErr w:type="spellStart"/>
      <w:r w:rsidR="00537DFD">
        <w:t>twdtw</w:t>
      </w:r>
      <w:proofErr w:type="spellEnd"/>
      <w:r w:rsidR="00537DFD">
        <w:t xml:space="preserve"> R package</w:t>
      </w:r>
      <w:r w:rsidR="5AE4CE15">
        <w:t xml:space="preserve"> </w:t>
      </w:r>
    </w:p>
    <w:p w14:paraId="5357FFB1" w14:textId="3F4A22AE" w:rsidR="6465FD54" w:rsidRDefault="6465FD54" w:rsidP="6465FD54"/>
    <w:p w14:paraId="43207343" w14:textId="1CAECB5A" w:rsidR="448FC048" w:rsidRDefault="448FC048" w:rsidP="448FC048"/>
    <w:p w14:paraId="6D83109D" w14:textId="12096242" w:rsidR="00E073B9" w:rsidRDefault="00E073B9" w:rsidP="00E073B9">
      <w:pPr>
        <w:pStyle w:val="Heading1"/>
      </w:pPr>
      <w:r>
        <w:t>Results:</w:t>
      </w:r>
    </w:p>
    <w:p w14:paraId="011BE4D3" w14:textId="3B94E3E6" w:rsidR="00E073B9" w:rsidRDefault="00E073B9" w:rsidP="00E073B9">
      <w:r>
        <w:t xml:space="preserve">When we get the </w:t>
      </w:r>
      <w:r w:rsidR="00A326C2">
        <w:t>data processed</w:t>
      </w:r>
    </w:p>
    <w:p w14:paraId="3ECA364E" w14:textId="25FD3030" w:rsidR="00E20E16" w:rsidRDefault="00E20E16" w:rsidP="00E20E16">
      <w:pPr>
        <w:pStyle w:val="Heading1"/>
      </w:pPr>
      <w:r>
        <w:t>Discussion:</w:t>
      </w:r>
    </w:p>
    <w:p w14:paraId="758AC608" w14:textId="4667D520" w:rsidR="00E20E16" w:rsidRPr="00E20E16" w:rsidRDefault="00E20E16" w:rsidP="00E20E16">
      <w:r>
        <w:t>Later on</w:t>
      </w:r>
    </w:p>
    <w:p w14:paraId="19B9F005" w14:textId="33B0CA32" w:rsidR="004021F5" w:rsidRPr="003356B7" w:rsidRDefault="00AE7E3C" w:rsidP="00AE7E3C">
      <w:pPr>
        <w:pStyle w:val="ReferencesBibliography"/>
      </w:pPr>
      <w:r w:rsidRPr="003356B7">
        <w:t>References:</w:t>
      </w:r>
    </w:p>
    <w:sdt>
      <w:sdtPr>
        <w:tag w:val="MENDELEY_BIBLIOGRAPHY"/>
        <w:id w:val="-979221925"/>
        <w:placeholder>
          <w:docPart w:val="DefaultPlaceholder_-1854013440"/>
        </w:placeholder>
      </w:sdtPr>
      <w:sdtEndPr/>
      <w:sdtContent>
        <w:p w14:paraId="11F446E2" w14:textId="77777777" w:rsidR="00684DF6" w:rsidRPr="00684DF6" w:rsidRDefault="00684DF6">
          <w:pPr>
            <w:autoSpaceDE w:val="0"/>
            <w:autoSpaceDN w:val="0"/>
            <w:ind w:hanging="480"/>
            <w:divId w:val="671687387"/>
            <w:rPr>
              <w:rFonts w:eastAsia="Times New Roman"/>
              <w:sz w:val="24"/>
              <w:szCs w:val="24"/>
              <w:lang w:val="pt-PT"/>
            </w:rPr>
          </w:pPr>
          <w:r w:rsidRPr="00684DF6">
            <w:rPr>
              <w:rFonts w:eastAsia="Times New Roman"/>
              <w:lang w:val="pt-PT"/>
            </w:rPr>
            <w:t xml:space="preserve">Fu, Y. H., </w:t>
          </w:r>
          <w:proofErr w:type="spellStart"/>
          <w:r w:rsidRPr="00684DF6">
            <w:rPr>
              <w:rFonts w:eastAsia="Times New Roman"/>
              <w:lang w:val="pt-PT"/>
            </w:rPr>
            <w:t>Piao</w:t>
          </w:r>
          <w:proofErr w:type="spellEnd"/>
          <w:r w:rsidRPr="00684DF6">
            <w:rPr>
              <w:rFonts w:eastAsia="Times New Roman"/>
              <w:lang w:val="pt-PT"/>
            </w:rPr>
            <w:t xml:space="preserve">, S., Zhou, X., </w:t>
          </w:r>
          <w:proofErr w:type="spellStart"/>
          <w:r w:rsidRPr="00684DF6">
            <w:rPr>
              <w:rFonts w:eastAsia="Times New Roman"/>
              <w:lang w:val="pt-PT"/>
            </w:rPr>
            <w:t>Geng</w:t>
          </w:r>
          <w:proofErr w:type="spellEnd"/>
          <w:r w:rsidRPr="00684DF6">
            <w:rPr>
              <w:rFonts w:eastAsia="Times New Roman"/>
              <w:lang w:val="pt-PT"/>
            </w:rPr>
            <w:t xml:space="preserve">, X., </w:t>
          </w:r>
          <w:proofErr w:type="spellStart"/>
          <w:r w:rsidRPr="00684DF6">
            <w:rPr>
              <w:rFonts w:eastAsia="Times New Roman"/>
              <w:lang w:val="pt-PT"/>
            </w:rPr>
            <w:t>Hao</w:t>
          </w:r>
          <w:proofErr w:type="spellEnd"/>
          <w:r w:rsidRPr="00684DF6">
            <w:rPr>
              <w:rFonts w:eastAsia="Times New Roman"/>
              <w:lang w:val="pt-PT"/>
            </w:rPr>
            <w:t xml:space="preserve">, F., </w:t>
          </w:r>
          <w:proofErr w:type="spellStart"/>
          <w:r w:rsidRPr="00684DF6">
            <w:rPr>
              <w:rFonts w:eastAsia="Times New Roman"/>
              <w:lang w:val="pt-PT"/>
            </w:rPr>
            <w:t>Vitasse</w:t>
          </w:r>
          <w:proofErr w:type="spellEnd"/>
          <w:r w:rsidRPr="00684DF6">
            <w:rPr>
              <w:rFonts w:eastAsia="Times New Roman"/>
              <w:lang w:val="pt-PT"/>
            </w:rPr>
            <w:t xml:space="preserve">, Y., &amp; </w:t>
          </w:r>
          <w:proofErr w:type="spellStart"/>
          <w:r w:rsidRPr="00684DF6">
            <w:rPr>
              <w:rFonts w:eastAsia="Times New Roman"/>
              <w:lang w:val="pt-PT"/>
            </w:rPr>
            <w:t>Janssens</w:t>
          </w:r>
          <w:proofErr w:type="spellEnd"/>
          <w:r w:rsidRPr="00684DF6">
            <w:rPr>
              <w:rFonts w:eastAsia="Times New Roman"/>
              <w:lang w:val="pt-PT"/>
            </w:rPr>
            <w:t xml:space="preserve">, I. A. (2019). </w:t>
          </w:r>
          <w:r>
            <w:rPr>
              <w:rFonts w:eastAsia="Times New Roman"/>
            </w:rPr>
            <w:t xml:space="preserve">Short photoperiod reduces the temperature sensitivity of leaf-out in saplings of Fagus sylvatica but not in horse chestnut. </w:t>
          </w:r>
          <w:r w:rsidRPr="00684DF6">
            <w:rPr>
              <w:rFonts w:eastAsia="Times New Roman"/>
              <w:i/>
              <w:iCs/>
              <w:lang w:val="pt-PT"/>
            </w:rPr>
            <w:t xml:space="preserve">Global </w:t>
          </w:r>
          <w:proofErr w:type="spellStart"/>
          <w:r w:rsidRPr="00684DF6">
            <w:rPr>
              <w:rFonts w:eastAsia="Times New Roman"/>
              <w:i/>
              <w:iCs/>
              <w:lang w:val="pt-PT"/>
            </w:rPr>
            <w:t>Change</w:t>
          </w:r>
          <w:proofErr w:type="spellEnd"/>
          <w:r w:rsidRPr="00684DF6">
            <w:rPr>
              <w:rFonts w:eastAsia="Times New Roman"/>
              <w:i/>
              <w:iCs/>
              <w:lang w:val="pt-PT"/>
            </w:rPr>
            <w:t xml:space="preserve"> </w:t>
          </w:r>
          <w:proofErr w:type="spellStart"/>
          <w:r w:rsidRPr="00684DF6">
            <w:rPr>
              <w:rFonts w:eastAsia="Times New Roman"/>
              <w:i/>
              <w:iCs/>
              <w:lang w:val="pt-PT"/>
            </w:rPr>
            <w:t>Biology</w:t>
          </w:r>
          <w:proofErr w:type="spellEnd"/>
          <w:r w:rsidRPr="00684DF6">
            <w:rPr>
              <w:rFonts w:eastAsia="Times New Roman"/>
              <w:lang w:val="pt-PT"/>
            </w:rPr>
            <w:t xml:space="preserve">, </w:t>
          </w:r>
          <w:r w:rsidRPr="00684DF6">
            <w:rPr>
              <w:rFonts w:eastAsia="Times New Roman"/>
              <w:i/>
              <w:iCs/>
              <w:lang w:val="pt-PT"/>
            </w:rPr>
            <w:t>25</w:t>
          </w:r>
          <w:r w:rsidRPr="00684DF6">
            <w:rPr>
              <w:rFonts w:eastAsia="Times New Roman"/>
              <w:lang w:val="pt-PT"/>
            </w:rPr>
            <w:t>(5), 1696–1703. https://doi.org/10.1111/gcb.14599</w:t>
          </w:r>
        </w:p>
        <w:p w14:paraId="6350002D" w14:textId="77777777" w:rsidR="00684DF6" w:rsidRDefault="00684DF6">
          <w:pPr>
            <w:autoSpaceDE w:val="0"/>
            <w:autoSpaceDN w:val="0"/>
            <w:ind w:hanging="480"/>
            <w:divId w:val="760953547"/>
            <w:rPr>
              <w:rFonts w:eastAsia="Times New Roman"/>
            </w:rPr>
          </w:pPr>
          <w:r w:rsidRPr="00684DF6">
            <w:rPr>
              <w:rFonts w:eastAsia="Times New Roman"/>
              <w:lang w:val="pt-PT"/>
            </w:rPr>
            <w:t xml:space="preserve">Maus, V., Câmara, G., Cartaxo, R., </w:t>
          </w:r>
          <w:proofErr w:type="spellStart"/>
          <w:r w:rsidRPr="00684DF6">
            <w:rPr>
              <w:rFonts w:eastAsia="Times New Roman"/>
              <w:lang w:val="pt-PT"/>
            </w:rPr>
            <w:t>Sanchez</w:t>
          </w:r>
          <w:proofErr w:type="spellEnd"/>
          <w:r w:rsidRPr="00684DF6">
            <w:rPr>
              <w:rFonts w:eastAsia="Times New Roman"/>
              <w:lang w:val="pt-PT"/>
            </w:rPr>
            <w:t xml:space="preserve">, A., Ramos, F. M., &amp; Queiroz, G. R. De. </w:t>
          </w:r>
          <w:r>
            <w:rPr>
              <w:rFonts w:eastAsia="Times New Roman"/>
            </w:rPr>
            <w:t xml:space="preserve">(2016). </w:t>
          </w:r>
          <w:r>
            <w:rPr>
              <w:rFonts w:eastAsia="Times New Roman"/>
              <w:i/>
              <w:iCs/>
            </w:rPr>
            <w:t>Time-Weighted Dynamic Time Warping Method for Land-Use and Land-Cover Mapping</w:t>
          </w:r>
          <w:r>
            <w:rPr>
              <w:rFonts w:eastAsia="Times New Roman"/>
            </w:rPr>
            <w:t>. 1–11. https://doi.org/10.1109/JSTARS.2016.2517118</w:t>
          </w:r>
        </w:p>
        <w:p w14:paraId="454ECD8F" w14:textId="77777777" w:rsidR="00684DF6" w:rsidRDefault="00684DF6">
          <w:pPr>
            <w:autoSpaceDE w:val="0"/>
            <w:autoSpaceDN w:val="0"/>
            <w:ind w:hanging="480"/>
            <w:divId w:val="298344649"/>
            <w:rPr>
              <w:rFonts w:eastAsia="Times New Roman"/>
            </w:rPr>
          </w:pPr>
          <w:proofErr w:type="spellStart"/>
          <w:r>
            <w:rPr>
              <w:rFonts w:eastAsia="Times New Roman"/>
            </w:rPr>
            <w:t>Rocchini</w:t>
          </w:r>
          <w:proofErr w:type="spellEnd"/>
          <w:r>
            <w:rPr>
              <w:rFonts w:eastAsia="Times New Roman"/>
            </w:rPr>
            <w:t xml:space="preserve">, D., </w:t>
          </w:r>
          <w:proofErr w:type="spellStart"/>
          <w:r>
            <w:rPr>
              <w:rFonts w:eastAsia="Times New Roman"/>
            </w:rPr>
            <w:t>Thouverai</w:t>
          </w:r>
          <w:proofErr w:type="spellEnd"/>
          <w:r>
            <w:rPr>
              <w:rFonts w:eastAsia="Times New Roman"/>
            </w:rPr>
            <w:t xml:space="preserve">, E., Marcantonio, M., </w:t>
          </w:r>
          <w:proofErr w:type="spellStart"/>
          <w:r>
            <w:rPr>
              <w:rFonts w:eastAsia="Times New Roman"/>
            </w:rPr>
            <w:t>Iannacito</w:t>
          </w:r>
          <w:proofErr w:type="spellEnd"/>
          <w:r>
            <w:rPr>
              <w:rFonts w:eastAsia="Times New Roman"/>
            </w:rPr>
            <w:t xml:space="preserve">, M., Da Re, D., </w:t>
          </w:r>
          <w:proofErr w:type="spellStart"/>
          <w:r>
            <w:rPr>
              <w:rFonts w:eastAsia="Times New Roman"/>
            </w:rPr>
            <w:t>Torresani</w:t>
          </w:r>
          <w:proofErr w:type="spellEnd"/>
          <w:r>
            <w:rPr>
              <w:rFonts w:eastAsia="Times New Roman"/>
            </w:rPr>
            <w:t xml:space="preserve">, M., </w:t>
          </w:r>
          <w:proofErr w:type="spellStart"/>
          <w:r>
            <w:rPr>
              <w:rFonts w:eastAsia="Times New Roman"/>
            </w:rPr>
            <w:t>Bacaro</w:t>
          </w:r>
          <w:proofErr w:type="spellEnd"/>
          <w:r>
            <w:rPr>
              <w:rFonts w:eastAsia="Times New Roman"/>
            </w:rPr>
            <w:t xml:space="preserve">, G., </w:t>
          </w:r>
          <w:proofErr w:type="spellStart"/>
          <w:r>
            <w:rPr>
              <w:rFonts w:eastAsia="Times New Roman"/>
            </w:rPr>
            <w:t>Bazzichetto</w:t>
          </w:r>
          <w:proofErr w:type="spellEnd"/>
          <w:r>
            <w:rPr>
              <w:rFonts w:eastAsia="Times New Roman"/>
            </w:rPr>
            <w:t xml:space="preserve">, M., </w:t>
          </w:r>
          <w:proofErr w:type="spellStart"/>
          <w:r>
            <w:rPr>
              <w:rFonts w:eastAsia="Times New Roman"/>
            </w:rPr>
            <w:t>Bernardi</w:t>
          </w:r>
          <w:proofErr w:type="spellEnd"/>
          <w:r>
            <w:rPr>
              <w:rFonts w:eastAsia="Times New Roman"/>
            </w:rPr>
            <w:t xml:space="preserve">, A., Foody, G. M., </w:t>
          </w:r>
          <w:proofErr w:type="spellStart"/>
          <w:r>
            <w:rPr>
              <w:rFonts w:eastAsia="Times New Roman"/>
            </w:rPr>
            <w:t>Furrer</w:t>
          </w:r>
          <w:proofErr w:type="spellEnd"/>
          <w:r>
            <w:rPr>
              <w:rFonts w:eastAsia="Times New Roman"/>
            </w:rPr>
            <w:t xml:space="preserve">, R., Kleijn, D., Larsen, S., Lenoir, J., </w:t>
          </w:r>
          <w:proofErr w:type="spellStart"/>
          <w:r>
            <w:rPr>
              <w:rFonts w:eastAsia="Times New Roman"/>
            </w:rPr>
            <w:t>Malavasi</w:t>
          </w:r>
          <w:proofErr w:type="spellEnd"/>
          <w:r>
            <w:rPr>
              <w:rFonts w:eastAsia="Times New Roman"/>
            </w:rPr>
            <w:t xml:space="preserve">, M., </w:t>
          </w:r>
          <w:proofErr w:type="spellStart"/>
          <w:r>
            <w:rPr>
              <w:rFonts w:eastAsia="Times New Roman"/>
            </w:rPr>
            <w:t>Marchetto</w:t>
          </w:r>
          <w:proofErr w:type="spellEnd"/>
          <w:r>
            <w:rPr>
              <w:rFonts w:eastAsia="Times New Roman"/>
            </w:rPr>
            <w:t xml:space="preserve">, E., </w:t>
          </w:r>
          <w:proofErr w:type="spellStart"/>
          <w:r>
            <w:rPr>
              <w:rFonts w:eastAsia="Times New Roman"/>
            </w:rPr>
            <w:t>Messori</w:t>
          </w:r>
          <w:proofErr w:type="spellEnd"/>
          <w:r>
            <w:rPr>
              <w:rFonts w:eastAsia="Times New Roman"/>
            </w:rPr>
            <w:t xml:space="preserve">, F., </w:t>
          </w:r>
          <w:proofErr w:type="spellStart"/>
          <w:r>
            <w:rPr>
              <w:rFonts w:eastAsia="Times New Roman"/>
            </w:rPr>
            <w:t>Montaghi</w:t>
          </w:r>
          <w:proofErr w:type="spellEnd"/>
          <w:r>
            <w:rPr>
              <w:rFonts w:eastAsia="Times New Roman"/>
            </w:rPr>
            <w:t xml:space="preserve">, A., </w:t>
          </w:r>
          <w:proofErr w:type="spellStart"/>
          <w:r>
            <w:rPr>
              <w:rFonts w:eastAsia="Times New Roman"/>
            </w:rPr>
            <w:t>Moudrý</w:t>
          </w:r>
          <w:proofErr w:type="spellEnd"/>
          <w:r>
            <w:rPr>
              <w:rFonts w:eastAsia="Times New Roman"/>
            </w:rPr>
            <w:t xml:space="preserve">, V., … </w:t>
          </w:r>
          <w:proofErr w:type="spellStart"/>
          <w:r>
            <w:rPr>
              <w:rFonts w:eastAsia="Times New Roman"/>
            </w:rPr>
            <w:t>Wegmann</w:t>
          </w:r>
          <w:proofErr w:type="spellEnd"/>
          <w:r>
            <w:rPr>
              <w:rFonts w:eastAsia="Times New Roman"/>
            </w:rPr>
            <w:t xml:space="preserve">, M. (2021). </w:t>
          </w:r>
          <w:proofErr w:type="spellStart"/>
          <w:r>
            <w:rPr>
              <w:rFonts w:eastAsia="Times New Roman"/>
            </w:rPr>
            <w:t>rasterdiv</w:t>
          </w:r>
          <w:proofErr w:type="spellEnd"/>
          <w:r>
            <w:rPr>
              <w:rFonts w:eastAsia="Times New Roman"/>
            </w:rPr>
            <w:t xml:space="preserve">—An Information Theory tailored R package for measuring ecosystem heterogeneity from space: To the origin and back. </w:t>
          </w:r>
          <w:r>
            <w:rPr>
              <w:rFonts w:eastAsia="Times New Roman"/>
              <w:i/>
              <w:iCs/>
            </w:rPr>
            <w:t>Methods in Ecology and Evolution</w:t>
          </w:r>
          <w:r>
            <w:rPr>
              <w:rFonts w:eastAsia="Times New Roman"/>
            </w:rPr>
            <w:t xml:space="preserve">, </w:t>
          </w:r>
          <w:r>
            <w:rPr>
              <w:rFonts w:eastAsia="Times New Roman"/>
              <w:i/>
              <w:iCs/>
            </w:rPr>
            <w:t>12</w:t>
          </w:r>
          <w:r>
            <w:rPr>
              <w:rFonts w:eastAsia="Times New Roman"/>
            </w:rPr>
            <w:t>(6), 1093–1102. https://doi.org/https://doi.org/10.1111/2041-210X.13583</w:t>
          </w:r>
        </w:p>
        <w:p w14:paraId="479F87F7" w14:textId="0F23A168" w:rsidR="00AE7E3C" w:rsidRPr="005C753E" w:rsidRDefault="00684DF6" w:rsidP="00AE7E3C">
          <w:r>
            <w:rPr>
              <w:rFonts w:eastAsia="Times New Roman"/>
            </w:rPr>
            <w:t> </w:t>
          </w:r>
        </w:p>
      </w:sdtContent>
    </w:sdt>
    <w:sectPr w:rsidR="00AE7E3C" w:rsidRPr="005C753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Guest User" w:date="2024-04-03T10:10:00Z" w:initials="GU">
    <w:p w14:paraId="26FCF154" w14:textId="15CC12E4" w:rsidR="23C85F56" w:rsidRDefault="23C85F56">
      <w:pPr>
        <w:pStyle w:val="CommentText"/>
      </w:pPr>
      <w:r>
        <w:t>reorganise this part 1) time warping 2) delayed time dynamic warping</w:t>
      </w:r>
      <w:r>
        <w:annotationRef/>
      </w:r>
    </w:p>
  </w:comment>
  <w:comment w:id="6" w:author="Guest User" w:date="2024-04-03T10:11:00Z" w:initials="GU">
    <w:p w14:paraId="17269CAC" w14:textId="621A6514" w:rsidR="184A040C" w:rsidRDefault="184A040C">
      <w:pPr>
        <w:pStyle w:val="CommentText"/>
      </w:pPr>
      <w:r>
        <w:t>plants?</w:t>
      </w:r>
      <w:r>
        <w:annotationRef/>
      </w:r>
    </w:p>
  </w:comment>
  <w:comment w:id="7" w:author="Elliot Samuel Shayle | אליוט שמואל שייל" w:date="2024-04-03T14:37:00Z" w:initials="ESS">
    <w:p w14:paraId="7D6CB009" w14:textId="77777777" w:rsidR="00D0550C" w:rsidRDefault="00D0550C">
      <w:pPr>
        <w:pStyle w:val="CommentText"/>
      </w:pPr>
      <w:r>
        <w:rPr>
          <w:rStyle w:val="CommentReference"/>
        </w:rPr>
        <w:annotationRef/>
      </w:r>
      <w:r>
        <w:t>Will update to be more generally applicable</w:t>
      </w:r>
    </w:p>
  </w:comment>
  <w:comment w:id="8" w:author="Elliot Samuel Shayle | אליוט שמואל שייל" w:date="2024-04-03T14:34:00Z" w:initials="ESS">
    <w:p w14:paraId="4200A561" w14:textId="7B16D342" w:rsidR="005C2D6C" w:rsidRDefault="005C2D6C">
      <w:pPr>
        <w:pStyle w:val="CommentText"/>
      </w:pPr>
      <w:r>
        <w:rPr>
          <w:rStyle w:val="CommentReference"/>
        </w:rPr>
        <w:annotationRef/>
      </w:r>
      <w:r>
        <w:t>A few details about methodology, a few things about RasterDiv, Hackathon context, and then into the rest of the manuscript.</w:t>
      </w:r>
    </w:p>
  </w:comment>
  <w:comment w:id="9" w:author="Elliot Samuel Shayle | אליוט שמואל שייל" w:date="2024-04-03T09:18:00Z" w:initials="ESS">
    <w:p w14:paraId="508B539D" w14:textId="77777777" w:rsidR="005E7880" w:rsidRDefault="005E7880">
      <w:pPr>
        <w:pStyle w:val="CommentText"/>
      </w:pPr>
      <w:r>
        <w:rPr>
          <w:rStyle w:val="CommentReference"/>
        </w:rPr>
        <w:annotationRef/>
      </w:r>
      <w:r>
        <w:t>Methods</w:t>
      </w:r>
    </w:p>
  </w:comment>
  <w:comment w:id="10" w:author="Elliot Samuel Shayle | אליוט שמואל שייל" w:date="2024-04-03T14:32:00Z" w:initials="ESS">
    <w:p w14:paraId="2CA8C732" w14:textId="77777777" w:rsidR="00684DF6" w:rsidRDefault="00684DF6">
      <w:pPr>
        <w:pStyle w:val="CommentText"/>
      </w:pPr>
      <w:r>
        <w:rPr>
          <w:rStyle w:val="CommentReference"/>
        </w:rPr>
        <w:annotationRef/>
      </w:r>
      <w:r>
        <w:t>Don't put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FCF154" w15:done="1"/>
  <w15:commentEx w15:paraId="17269CAC" w15:done="0"/>
  <w15:commentEx w15:paraId="7D6CB009" w15:paraIdParent="17269CAC" w15:done="0"/>
  <w15:commentEx w15:paraId="4200A561" w15:done="0"/>
  <w15:commentEx w15:paraId="508B539D" w15:done="0"/>
  <w15:commentEx w15:paraId="2CA8C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640F36" w16cex:dateUtc="2024-04-03T08:10:00Z"/>
  <w16cex:commentExtensible w16cex:durableId="7CC84D9F" w16cex:dateUtc="2024-04-03T08:11:00Z"/>
  <w16cex:commentExtensible w16cex:durableId="29B7E833" w16cex:dateUtc="2024-04-03T12:37:00Z"/>
  <w16cex:commentExtensible w16cex:durableId="29B7E769" w16cex:dateUtc="2024-04-03T12:34:00Z"/>
  <w16cex:commentExtensible w16cex:durableId="29B79D5F" w16cex:dateUtc="2024-04-03T07:18:00Z"/>
  <w16cex:commentExtensible w16cex:durableId="29B7E6E9" w16cex:dateUtc="2024-04-03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FCF154" w16cid:durableId="16640F36"/>
  <w16cid:commentId w16cid:paraId="17269CAC" w16cid:durableId="7CC84D9F"/>
  <w16cid:commentId w16cid:paraId="7D6CB009" w16cid:durableId="29B7E833"/>
  <w16cid:commentId w16cid:paraId="4200A561" w16cid:durableId="29B7E769"/>
  <w16cid:commentId w16cid:paraId="508B539D" w16cid:durableId="29B79D5F"/>
  <w16cid:commentId w16cid:paraId="2CA8C732" w16cid:durableId="29B7E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Gisha">
    <w:charset w:val="00"/>
    <w:family w:val="swiss"/>
    <w:pitch w:val="variable"/>
    <w:sig w:usb0="80000807" w:usb1="40000042" w:usb2="00000000" w:usb3="00000000" w:csb0="00000021" w:csb1="00000000"/>
  </w:font>
  <w:font w:name="Kalinga">
    <w:altName w:val="Gadugi"/>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Times New Roman"/>
    <w:charset w:val="00"/>
    <w:family w:val="swiss"/>
    <w:pitch w:val="variable"/>
    <w:sig w:usb0="A00002AF" w:usb1="500078FB" w:usb2="00000000" w:usb3="00000000" w:csb0="0000009F" w:csb1="00000000"/>
  </w:font>
  <w:font w:name="Comic Neue Angular">
    <w:altName w:val="Times New Roman"/>
    <w:charset w:val="00"/>
    <w:family w:val="auto"/>
    <w:pitch w:val="variable"/>
    <w:sig w:usb0="00000007" w:usb1="00000000" w:usb2="00000000" w:usb3="00000000" w:csb0="00000003" w:csb1="00000000"/>
  </w:font>
  <w:font w:name="High Tower Text">
    <w:charset w:val="00"/>
    <w:family w:val="roman"/>
    <w:pitch w:val="variable"/>
    <w:sig w:usb0="00000003" w:usb1="00000000" w:usb2="00000000" w:usb3="00000000" w:csb0="00000001" w:csb1="00000000"/>
  </w:font>
  <w:font w:name="Raav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41C8"/>
    <w:multiLevelType w:val="hybridMultilevel"/>
    <w:tmpl w:val="99C22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111DA"/>
    <w:multiLevelType w:val="hybridMultilevel"/>
    <w:tmpl w:val="36604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AF052A"/>
    <w:multiLevelType w:val="hybridMultilevel"/>
    <w:tmpl w:val="A9AEFD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2464213">
    <w:abstractNumId w:val="0"/>
  </w:num>
  <w:num w:numId="2" w16cid:durableId="793208392">
    <w:abstractNumId w:val="1"/>
  </w:num>
  <w:num w:numId="3" w16cid:durableId="783579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liot Samuel Shayle | אליוט שמואל שייל">
    <w15:presenceInfo w15:providerId="None" w15:userId="Elliot Samuel Shayle | אליוט שמואל שייל"/>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17"/>
    <w:rsid w:val="00002EE3"/>
    <w:rsid w:val="0001335C"/>
    <w:rsid w:val="000255C9"/>
    <w:rsid w:val="00027198"/>
    <w:rsid w:val="00027E2C"/>
    <w:rsid w:val="00037666"/>
    <w:rsid w:val="00051968"/>
    <w:rsid w:val="00051BC0"/>
    <w:rsid w:val="0005292D"/>
    <w:rsid w:val="000643B0"/>
    <w:rsid w:val="00067703"/>
    <w:rsid w:val="0006798E"/>
    <w:rsid w:val="00075D31"/>
    <w:rsid w:val="00081836"/>
    <w:rsid w:val="000970E6"/>
    <w:rsid w:val="000A799B"/>
    <w:rsid w:val="000B0160"/>
    <w:rsid w:val="000C080E"/>
    <w:rsid w:val="000D7417"/>
    <w:rsid w:val="000E7F53"/>
    <w:rsid w:val="000F1D85"/>
    <w:rsid w:val="000F2BF8"/>
    <w:rsid w:val="00105F45"/>
    <w:rsid w:val="00123B89"/>
    <w:rsid w:val="00131094"/>
    <w:rsid w:val="00134696"/>
    <w:rsid w:val="001352B7"/>
    <w:rsid w:val="0013615E"/>
    <w:rsid w:val="0014175A"/>
    <w:rsid w:val="001437A9"/>
    <w:rsid w:val="0015744F"/>
    <w:rsid w:val="00160EA8"/>
    <w:rsid w:val="00165DBA"/>
    <w:rsid w:val="0016633E"/>
    <w:rsid w:val="00172B1D"/>
    <w:rsid w:val="00174911"/>
    <w:rsid w:val="001865A2"/>
    <w:rsid w:val="001922D5"/>
    <w:rsid w:val="0019433D"/>
    <w:rsid w:val="0019739F"/>
    <w:rsid w:val="0019795C"/>
    <w:rsid w:val="001A2683"/>
    <w:rsid w:val="001A72EB"/>
    <w:rsid w:val="001B6214"/>
    <w:rsid w:val="001C5DC0"/>
    <w:rsid w:val="001C73DC"/>
    <w:rsid w:val="001D2692"/>
    <w:rsid w:val="001D3690"/>
    <w:rsid w:val="001F0F24"/>
    <w:rsid w:val="001F1D68"/>
    <w:rsid w:val="001F43C0"/>
    <w:rsid w:val="00201982"/>
    <w:rsid w:val="0021183E"/>
    <w:rsid w:val="002170A6"/>
    <w:rsid w:val="002172FA"/>
    <w:rsid w:val="00221818"/>
    <w:rsid w:val="00236391"/>
    <w:rsid w:val="0024125E"/>
    <w:rsid w:val="00245617"/>
    <w:rsid w:val="00265698"/>
    <w:rsid w:val="00266942"/>
    <w:rsid w:val="00275C14"/>
    <w:rsid w:val="00283672"/>
    <w:rsid w:val="00287BED"/>
    <w:rsid w:val="002978BD"/>
    <w:rsid w:val="002A2B84"/>
    <w:rsid w:val="002A3D64"/>
    <w:rsid w:val="002A7AAB"/>
    <w:rsid w:val="002B12A3"/>
    <w:rsid w:val="002C208E"/>
    <w:rsid w:val="002D7119"/>
    <w:rsid w:val="002E0B31"/>
    <w:rsid w:val="002E2A40"/>
    <w:rsid w:val="002E6C12"/>
    <w:rsid w:val="002F483C"/>
    <w:rsid w:val="002F55FD"/>
    <w:rsid w:val="00312A6D"/>
    <w:rsid w:val="0031688F"/>
    <w:rsid w:val="00330828"/>
    <w:rsid w:val="003309C9"/>
    <w:rsid w:val="0033297A"/>
    <w:rsid w:val="00335066"/>
    <w:rsid w:val="003356B7"/>
    <w:rsid w:val="0033670D"/>
    <w:rsid w:val="003461A2"/>
    <w:rsid w:val="00352E2F"/>
    <w:rsid w:val="003545E0"/>
    <w:rsid w:val="00355925"/>
    <w:rsid w:val="003562B6"/>
    <w:rsid w:val="0035720C"/>
    <w:rsid w:val="00357414"/>
    <w:rsid w:val="00362A78"/>
    <w:rsid w:val="00366B0D"/>
    <w:rsid w:val="00366CAF"/>
    <w:rsid w:val="00381AC1"/>
    <w:rsid w:val="00384B15"/>
    <w:rsid w:val="003862E0"/>
    <w:rsid w:val="00390B2A"/>
    <w:rsid w:val="003940FD"/>
    <w:rsid w:val="003A24E6"/>
    <w:rsid w:val="003B1EC9"/>
    <w:rsid w:val="003B41D8"/>
    <w:rsid w:val="003C414A"/>
    <w:rsid w:val="003C4B9B"/>
    <w:rsid w:val="003D2701"/>
    <w:rsid w:val="003D7F89"/>
    <w:rsid w:val="003E2980"/>
    <w:rsid w:val="003E566C"/>
    <w:rsid w:val="003E5F79"/>
    <w:rsid w:val="003E7FCC"/>
    <w:rsid w:val="004021F5"/>
    <w:rsid w:val="004037FB"/>
    <w:rsid w:val="004051EF"/>
    <w:rsid w:val="00414A06"/>
    <w:rsid w:val="00414B79"/>
    <w:rsid w:val="00415442"/>
    <w:rsid w:val="0041681B"/>
    <w:rsid w:val="004240A8"/>
    <w:rsid w:val="004269CD"/>
    <w:rsid w:val="0043048F"/>
    <w:rsid w:val="00433126"/>
    <w:rsid w:val="00451C06"/>
    <w:rsid w:val="00461E89"/>
    <w:rsid w:val="00474A94"/>
    <w:rsid w:val="00491317"/>
    <w:rsid w:val="004A7999"/>
    <w:rsid w:val="004B1E4D"/>
    <w:rsid w:val="004B6183"/>
    <w:rsid w:val="004C297A"/>
    <w:rsid w:val="004C4495"/>
    <w:rsid w:val="004D23A7"/>
    <w:rsid w:val="004E57C5"/>
    <w:rsid w:val="004F0327"/>
    <w:rsid w:val="004F092C"/>
    <w:rsid w:val="004F1C0B"/>
    <w:rsid w:val="00500F5B"/>
    <w:rsid w:val="0050222D"/>
    <w:rsid w:val="0050302B"/>
    <w:rsid w:val="005063D1"/>
    <w:rsid w:val="00520C25"/>
    <w:rsid w:val="00525829"/>
    <w:rsid w:val="00526E12"/>
    <w:rsid w:val="005310B2"/>
    <w:rsid w:val="00531E5F"/>
    <w:rsid w:val="00537DFD"/>
    <w:rsid w:val="00550805"/>
    <w:rsid w:val="005520BF"/>
    <w:rsid w:val="00554C6E"/>
    <w:rsid w:val="005615D3"/>
    <w:rsid w:val="00564543"/>
    <w:rsid w:val="00567BEA"/>
    <w:rsid w:val="00567C34"/>
    <w:rsid w:val="00570897"/>
    <w:rsid w:val="0057604F"/>
    <w:rsid w:val="00583CB6"/>
    <w:rsid w:val="00590C26"/>
    <w:rsid w:val="00591B83"/>
    <w:rsid w:val="005968A7"/>
    <w:rsid w:val="00596A17"/>
    <w:rsid w:val="00597422"/>
    <w:rsid w:val="005A04B4"/>
    <w:rsid w:val="005A15C0"/>
    <w:rsid w:val="005A18B3"/>
    <w:rsid w:val="005A3DFE"/>
    <w:rsid w:val="005A6CF6"/>
    <w:rsid w:val="005C074B"/>
    <w:rsid w:val="005C2D6C"/>
    <w:rsid w:val="005C4AB4"/>
    <w:rsid w:val="005C753E"/>
    <w:rsid w:val="005D00C7"/>
    <w:rsid w:val="005D4F60"/>
    <w:rsid w:val="005E248E"/>
    <w:rsid w:val="005E7880"/>
    <w:rsid w:val="005F4628"/>
    <w:rsid w:val="005F62EB"/>
    <w:rsid w:val="0060196D"/>
    <w:rsid w:val="0061541B"/>
    <w:rsid w:val="00617FB4"/>
    <w:rsid w:val="0063072A"/>
    <w:rsid w:val="00640E48"/>
    <w:rsid w:val="006532EB"/>
    <w:rsid w:val="006627E7"/>
    <w:rsid w:val="0067059F"/>
    <w:rsid w:val="00671448"/>
    <w:rsid w:val="00682BCF"/>
    <w:rsid w:val="00684DF6"/>
    <w:rsid w:val="00687A98"/>
    <w:rsid w:val="006975DC"/>
    <w:rsid w:val="006A3757"/>
    <w:rsid w:val="006A6445"/>
    <w:rsid w:val="006A6F78"/>
    <w:rsid w:val="006B250B"/>
    <w:rsid w:val="006B4883"/>
    <w:rsid w:val="006C20A3"/>
    <w:rsid w:val="006C43EC"/>
    <w:rsid w:val="006D1916"/>
    <w:rsid w:val="006E29D6"/>
    <w:rsid w:val="006E4C93"/>
    <w:rsid w:val="006E4FA9"/>
    <w:rsid w:val="006F6E6D"/>
    <w:rsid w:val="006F7BA7"/>
    <w:rsid w:val="00713326"/>
    <w:rsid w:val="00716EE1"/>
    <w:rsid w:val="00726311"/>
    <w:rsid w:val="00735B96"/>
    <w:rsid w:val="00743861"/>
    <w:rsid w:val="00745AD5"/>
    <w:rsid w:val="00776F55"/>
    <w:rsid w:val="00780800"/>
    <w:rsid w:val="00784FAD"/>
    <w:rsid w:val="007864B6"/>
    <w:rsid w:val="00787865"/>
    <w:rsid w:val="00792E8E"/>
    <w:rsid w:val="00796102"/>
    <w:rsid w:val="007A194C"/>
    <w:rsid w:val="007B6832"/>
    <w:rsid w:val="007B683C"/>
    <w:rsid w:val="007D74E6"/>
    <w:rsid w:val="007E78A5"/>
    <w:rsid w:val="007F15D4"/>
    <w:rsid w:val="007F1FBE"/>
    <w:rsid w:val="007F32FD"/>
    <w:rsid w:val="00810A27"/>
    <w:rsid w:val="00814274"/>
    <w:rsid w:val="00815134"/>
    <w:rsid w:val="00817279"/>
    <w:rsid w:val="008259C5"/>
    <w:rsid w:val="008316F6"/>
    <w:rsid w:val="0083262E"/>
    <w:rsid w:val="00832943"/>
    <w:rsid w:val="008343CC"/>
    <w:rsid w:val="00834799"/>
    <w:rsid w:val="00836072"/>
    <w:rsid w:val="00840D57"/>
    <w:rsid w:val="00842B25"/>
    <w:rsid w:val="008438A3"/>
    <w:rsid w:val="00844F82"/>
    <w:rsid w:val="00853CA5"/>
    <w:rsid w:val="00856E37"/>
    <w:rsid w:val="00864EA6"/>
    <w:rsid w:val="00874DCF"/>
    <w:rsid w:val="0088583C"/>
    <w:rsid w:val="0089041C"/>
    <w:rsid w:val="00892602"/>
    <w:rsid w:val="00892801"/>
    <w:rsid w:val="00896FDF"/>
    <w:rsid w:val="008A0348"/>
    <w:rsid w:val="008B578D"/>
    <w:rsid w:val="008C6B81"/>
    <w:rsid w:val="008E22B2"/>
    <w:rsid w:val="008F546F"/>
    <w:rsid w:val="008F68EE"/>
    <w:rsid w:val="008F70A7"/>
    <w:rsid w:val="00900524"/>
    <w:rsid w:val="00905AB4"/>
    <w:rsid w:val="00921D54"/>
    <w:rsid w:val="00924033"/>
    <w:rsid w:val="0093042F"/>
    <w:rsid w:val="00930F11"/>
    <w:rsid w:val="00941116"/>
    <w:rsid w:val="00941BAC"/>
    <w:rsid w:val="0094647F"/>
    <w:rsid w:val="0095366C"/>
    <w:rsid w:val="00957873"/>
    <w:rsid w:val="009671FD"/>
    <w:rsid w:val="00973195"/>
    <w:rsid w:val="00974BF5"/>
    <w:rsid w:val="00997817"/>
    <w:rsid w:val="009A2566"/>
    <w:rsid w:val="009A5218"/>
    <w:rsid w:val="009A5C51"/>
    <w:rsid w:val="009B048F"/>
    <w:rsid w:val="009B201E"/>
    <w:rsid w:val="009B777F"/>
    <w:rsid w:val="009C4260"/>
    <w:rsid w:val="009C50BE"/>
    <w:rsid w:val="009F0652"/>
    <w:rsid w:val="009F2D4B"/>
    <w:rsid w:val="009F3CE4"/>
    <w:rsid w:val="009F79A4"/>
    <w:rsid w:val="00A111FB"/>
    <w:rsid w:val="00A13D19"/>
    <w:rsid w:val="00A1539D"/>
    <w:rsid w:val="00A220F5"/>
    <w:rsid w:val="00A2520D"/>
    <w:rsid w:val="00A31D29"/>
    <w:rsid w:val="00A326C2"/>
    <w:rsid w:val="00A35C92"/>
    <w:rsid w:val="00A505C9"/>
    <w:rsid w:val="00A510C3"/>
    <w:rsid w:val="00A60389"/>
    <w:rsid w:val="00A625A3"/>
    <w:rsid w:val="00A67C5B"/>
    <w:rsid w:val="00A67D0F"/>
    <w:rsid w:val="00A71C2C"/>
    <w:rsid w:val="00A721E4"/>
    <w:rsid w:val="00A72FD3"/>
    <w:rsid w:val="00A73D92"/>
    <w:rsid w:val="00A822A3"/>
    <w:rsid w:val="00A879A7"/>
    <w:rsid w:val="00A94875"/>
    <w:rsid w:val="00A96351"/>
    <w:rsid w:val="00AA2664"/>
    <w:rsid w:val="00AA6D5D"/>
    <w:rsid w:val="00AB3B78"/>
    <w:rsid w:val="00AC179E"/>
    <w:rsid w:val="00AD187B"/>
    <w:rsid w:val="00AD420C"/>
    <w:rsid w:val="00AE7E3C"/>
    <w:rsid w:val="00B203FC"/>
    <w:rsid w:val="00B20845"/>
    <w:rsid w:val="00B212C9"/>
    <w:rsid w:val="00B237AA"/>
    <w:rsid w:val="00B259AC"/>
    <w:rsid w:val="00B30056"/>
    <w:rsid w:val="00B37EB5"/>
    <w:rsid w:val="00B47D20"/>
    <w:rsid w:val="00B53B4B"/>
    <w:rsid w:val="00B5614A"/>
    <w:rsid w:val="00B65034"/>
    <w:rsid w:val="00B663AF"/>
    <w:rsid w:val="00B674E3"/>
    <w:rsid w:val="00B67B42"/>
    <w:rsid w:val="00B829DD"/>
    <w:rsid w:val="00B86D37"/>
    <w:rsid w:val="00B90940"/>
    <w:rsid w:val="00B96A4F"/>
    <w:rsid w:val="00BA1D96"/>
    <w:rsid w:val="00BB5E36"/>
    <w:rsid w:val="00BC3778"/>
    <w:rsid w:val="00BC71A9"/>
    <w:rsid w:val="00BD13F5"/>
    <w:rsid w:val="00BE0465"/>
    <w:rsid w:val="00BE2A89"/>
    <w:rsid w:val="00BE453F"/>
    <w:rsid w:val="00BE5424"/>
    <w:rsid w:val="00BF52ED"/>
    <w:rsid w:val="00BF7708"/>
    <w:rsid w:val="00C016F9"/>
    <w:rsid w:val="00C04970"/>
    <w:rsid w:val="00C060AF"/>
    <w:rsid w:val="00C22136"/>
    <w:rsid w:val="00C2442F"/>
    <w:rsid w:val="00C272FE"/>
    <w:rsid w:val="00C31EA7"/>
    <w:rsid w:val="00C3622F"/>
    <w:rsid w:val="00C362A3"/>
    <w:rsid w:val="00C47B90"/>
    <w:rsid w:val="00C552B9"/>
    <w:rsid w:val="00C56C88"/>
    <w:rsid w:val="00C607A0"/>
    <w:rsid w:val="00C61621"/>
    <w:rsid w:val="00C64BD5"/>
    <w:rsid w:val="00C671C7"/>
    <w:rsid w:val="00C73CC4"/>
    <w:rsid w:val="00C76611"/>
    <w:rsid w:val="00C9261B"/>
    <w:rsid w:val="00C93F67"/>
    <w:rsid w:val="00CB3AC8"/>
    <w:rsid w:val="00CE4470"/>
    <w:rsid w:val="00CE551F"/>
    <w:rsid w:val="00CF49CE"/>
    <w:rsid w:val="00D0550C"/>
    <w:rsid w:val="00D0574C"/>
    <w:rsid w:val="00D14F36"/>
    <w:rsid w:val="00D21DA0"/>
    <w:rsid w:val="00D23018"/>
    <w:rsid w:val="00D264F5"/>
    <w:rsid w:val="00D312D1"/>
    <w:rsid w:val="00D32D4F"/>
    <w:rsid w:val="00D47851"/>
    <w:rsid w:val="00D4794D"/>
    <w:rsid w:val="00D47E49"/>
    <w:rsid w:val="00D56B1B"/>
    <w:rsid w:val="00D6322F"/>
    <w:rsid w:val="00D64589"/>
    <w:rsid w:val="00D66E12"/>
    <w:rsid w:val="00D6739F"/>
    <w:rsid w:val="00D761B4"/>
    <w:rsid w:val="00D86687"/>
    <w:rsid w:val="00DA68CF"/>
    <w:rsid w:val="00DB1084"/>
    <w:rsid w:val="00DB5034"/>
    <w:rsid w:val="00DC699C"/>
    <w:rsid w:val="00DC6D06"/>
    <w:rsid w:val="00DD0670"/>
    <w:rsid w:val="00DD7FBB"/>
    <w:rsid w:val="00DE2D6A"/>
    <w:rsid w:val="00DE385D"/>
    <w:rsid w:val="00DF20CD"/>
    <w:rsid w:val="00DF250E"/>
    <w:rsid w:val="00DF3C93"/>
    <w:rsid w:val="00DF5766"/>
    <w:rsid w:val="00E0447A"/>
    <w:rsid w:val="00E073B9"/>
    <w:rsid w:val="00E20E16"/>
    <w:rsid w:val="00E22A0B"/>
    <w:rsid w:val="00E22B1B"/>
    <w:rsid w:val="00E23781"/>
    <w:rsid w:val="00E258F7"/>
    <w:rsid w:val="00E322B3"/>
    <w:rsid w:val="00E34407"/>
    <w:rsid w:val="00E419AB"/>
    <w:rsid w:val="00E438D5"/>
    <w:rsid w:val="00E51997"/>
    <w:rsid w:val="00E54CD5"/>
    <w:rsid w:val="00E640F8"/>
    <w:rsid w:val="00E70F46"/>
    <w:rsid w:val="00E72E28"/>
    <w:rsid w:val="00E72EE5"/>
    <w:rsid w:val="00E747FA"/>
    <w:rsid w:val="00E8378E"/>
    <w:rsid w:val="00E92F3E"/>
    <w:rsid w:val="00E92F62"/>
    <w:rsid w:val="00E96360"/>
    <w:rsid w:val="00E96F2D"/>
    <w:rsid w:val="00E9796F"/>
    <w:rsid w:val="00EB4162"/>
    <w:rsid w:val="00ED0204"/>
    <w:rsid w:val="00ED4BB2"/>
    <w:rsid w:val="00EE3E7D"/>
    <w:rsid w:val="00EF08CC"/>
    <w:rsid w:val="00EF176A"/>
    <w:rsid w:val="00F07ADF"/>
    <w:rsid w:val="00F10CB7"/>
    <w:rsid w:val="00F14C35"/>
    <w:rsid w:val="00F16C22"/>
    <w:rsid w:val="00F2162F"/>
    <w:rsid w:val="00F27B1F"/>
    <w:rsid w:val="00F31DD9"/>
    <w:rsid w:val="00F33C04"/>
    <w:rsid w:val="00F4476B"/>
    <w:rsid w:val="00F479CB"/>
    <w:rsid w:val="00F5022A"/>
    <w:rsid w:val="00F53405"/>
    <w:rsid w:val="00F55B4D"/>
    <w:rsid w:val="00F56D1F"/>
    <w:rsid w:val="00F612A2"/>
    <w:rsid w:val="00F71317"/>
    <w:rsid w:val="00F817D3"/>
    <w:rsid w:val="00F906A4"/>
    <w:rsid w:val="00F92984"/>
    <w:rsid w:val="00F96124"/>
    <w:rsid w:val="00FB0424"/>
    <w:rsid w:val="00FB1EA9"/>
    <w:rsid w:val="00FB5F60"/>
    <w:rsid w:val="00FB739A"/>
    <w:rsid w:val="00FB75BD"/>
    <w:rsid w:val="00FC102B"/>
    <w:rsid w:val="00FC186B"/>
    <w:rsid w:val="00FC2F00"/>
    <w:rsid w:val="00FC4117"/>
    <w:rsid w:val="00FC465B"/>
    <w:rsid w:val="00FC7109"/>
    <w:rsid w:val="00FD2264"/>
    <w:rsid w:val="00FD3993"/>
    <w:rsid w:val="00FD5F17"/>
    <w:rsid w:val="00FE01EC"/>
    <w:rsid w:val="00FE6132"/>
    <w:rsid w:val="00FE721B"/>
    <w:rsid w:val="02BA1869"/>
    <w:rsid w:val="02D89D9B"/>
    <w:rsid w:val="04804B5C"/>
    <w:rsid w:val="0480FCC3"/>
    <w:rsid w:val="06F2D52E"/>
    <w:rsid w:val="089222AF"/>
    <w:rsid w:val="089F9EE0"/>
    <w:rsid w:val="0A6A332B"/>
    <w:rsid w:val="0C41DE05"/>
    <w:rsid w:val="11150780"/>
    <w:rsid w:val="11D2C64D"/>
    <w:rsid w:val="12BE69E4"/>
    <w:rsid w:val="138C8468"/>
    <w:rsid w:val="13FEED30"/>
    <w:rsid w:val="148FBBCA"/>
    <w:rsid w:val="14AE40FC"/>
    <w:rsid w:val="155DD64E"/>
    <w:rsid w:val="184A040C"/>
    <w:rsid w:val="1A90F9B2"/>
    <w:rsid w:val="1AD06C35"/>
    <w:rsid w:val="1D147CD5"/>
    <w:rsid w:val="1D60C8D7"/>
    <w:rsid w:val="1F759B14"/>
    <w:rsid w:val="216CAB3B"/>
    <w:rsid w:val="238AAEC5"/>
    <w:rsid w:val="23C85F56"/>
    <w:rsid w:val="23E71759"/>
    <w:rsid w:val="268DFCF2"/>
    <w:rsid w:val="274D07AE"/>
    <w:rsid w:val="27AFB986"/>
    <w:rsid w:val="2802914D"/>
    <w:rsid w:val="295ACC80"/>
    <w:rsid w:val="2A44EB35"/>
    <w:rsid w:val="2BA49EF5"/>
    <w:rsid w:val="2BC959A1"/>
    <w:rsid w:val="2D57D0F2"/>
    <w:rsid w:val="2D82E4EB"/>
    <w:rsid w:val="2E14E275"/>
    <w:rsid w:val="2F926075"/>
    <w:rsid w:val="31187F77"/>
    <w:rsid w:val="32A2F802"/>
    <w:rsid w:val="362F2CB4"/>
    <w:rsid w:val="37D92AAD"/>
    <w:rsid w:val="386B2837"/>
    <w:rsid w:val="3BBB59DE"/>
    <w:rsid w:val="3C7F29F7"/>
    <w:rsid w:val="3D7B5B1B"/>
    <w:rsid w:val="3FF54593"/>
    <w:rsid w:val="40D1FB88"/>
    <w:rsid w:val="41B5E46A"/>
    <w:rsid w:val="427553CD"/>
    <w:rsid w:val="42FF41AB"/>
    <w:rsid w:val="437FE13D"/>
    <w:rsid w:val="447C1261"/>
    <w:rsid w:val="448FC048"/>
    <w:rsid w:val="457C9D0E"/>
    <w:rsid w:val="45C84759"/>
    <w:rsid w:val="4B54A754"/>
    <w:rsid w:val="4EF6B4FC"/>
    <w:rsid w:val="4F51471F"/>
    <w:rsid w:val="4FA5E54E"/>
    <w:rsid w:val="531500CE"/>
    <w:rsid w:val="5318973B"/>
    <w:rsid w:val="54163FF2"/>
    <w:rsid w:val="54264BD9"/>
    <w:rsid w:val="545016F3"/>
    <w:rsid w:val="5546425E"/>
    <w:rsid w:val="55BD93A4"/>
    <w:rsid w:val="57F40499"/>
    <w:rsid w:val="58241A94"/>
    <w:rsid w:val="5AE4CE15"/>
    <w:rsid w:val="5FD13FFE"/>
    <w:rsid w:val="600035BE"/>
    <w:rsid w:val="60EBD955"/>
    <w:rsid w:val="61470349"/>
    <w:rsid w:val="61D155CE"/>
    <w:rsid w:val="62DBE33E"/>
    <w:rsid w:val="63CEB8C7"/>
    <w:rsid w:val="6465FD54"/>
    <w:rsid w:val="64CB22DE"/>
    <w:rsid w:val="64E0BE6B"/>
    <w:rsid w:val="66284B05"/>
    <w:rsid w:val="6705C211"/>
    <w:rsid w:val="67784DFA"/>
    <w:rsid w:val="6A8C62A7"/>
    <w:rsid w:val="6BD06271"/>
    <w:rsid w:val="6BE23FFA"/>
    <w:rsid w:val="6C14FEF8"/>
    <w:rsid w:val="6ED51C9E"/>
    <w:rsid w:val="6F076BBB"/>
    <w:rsid w:val="6F7B7354"/>
    <w:rsid w:val="70F80D1C"/>
    <w:rsid w:val="74ED2F42"/>
    <w:rsid w:val="752B02F4"/>
    <w:rsid w:val="752D60D4"/>
    <w:rsid w:val="76C56755"/>
    <w:rsid w:val="770C61BC"/>
    <w:rsid w:val="77A22CFA"/>
    <w:rsid w:val="77AE4907"/>
    <w:rsid w:val="793A3F57"/>
    <w:rsid w:val="799E201F"/>
    <w:rsid w:val="7AE488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3CE7F"/>
  <w14:defaultImageDpi w14:val="32767"/>
  <w15:chartTrackingRefBased/>
  <w15:docId w15:val="{1DB4DAD8-DF38-4D0B-AE0E-3EA2ADD2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799"/>
    <w:rPr>
      <w:rFonts w:ascii="Arial" w:hAnsi="Arial"/>
      <w:sz w:val="22"/>
    </w:rPr>
  </w:style>
  <w:style w:type="paragraph" w:styleId="Heading1">
    <w:name w:val="heading 1"/>
    <w:basedOn w:val="Normal"/>
    <w:next w:val="Normal"/>
    <w:link w:val="Heading1Char"/>
    <w:autoRedefine/>
    <w:uiPriority w:val="9"/>
    <w:qFormat/>
    <w:rsid w:val="00834799"/>
    <w:pPr>
      <w:keepNext/>
      <w:keepLines/>
      <w:pBdr>
        <w:left w:val="single" w:sz="12" w:space="12" w:color="C45911" w:themeColor="accent2" w:themeShade="BF"/>
        <w:right w:val="single" w:sz="12" w:space="4" w:color="C45911" w:themeColor="accent2" w:themeShade="BF"/>
      </w:pBdr>
      <w:spacing w:before="80" w:after="80" w:line="240" w:lineRule="auto"/>
      <w:outlineLvl w:val="0"/>
    </w:pPr>
    <w:rPr>
      <w:rFonts w:ascii="Latha" w:eastAsiaTheme="majorEastAsia" w:hAnsi="Latha" w:cstheme="majorBidi"/>
      <w:spacing w:val="10"/>
      <w:sz w:val="36"/>
      <w:szCs w:val="36"/>
      <w:u w:val="double"/>
    </w:rPr>
  </w:style>
  <w:style w:type="paragraph" w:styleId="Heading2">
    <w:name w:val="heading 2"/>
    <w:basedOn w:val="Normal"/>
    <w:next w:val="Normal"/>
    <w:link w:val="Heading2Char"/>
    <w:autoRedefine/>
    <w:uiPriority w:val="9"/>
    <w:unhideWhenUsed/>
    <w:qFormat/>
    <w:rsid w:val="00834799"/>
    <w:pPr>
      <w:keepNext/>
      <w:keepLines/>
      <w:spacing w:before="120" w:after="0" w:line="240" w:lineRule="auto"/>
      <w:outlineLvl w:val="1"/>
    </w:pPr>
    <w:rPr>
      <w:rFonts w:ascii="Latha" w:eastAsiaTheme="majorEastAsia" w:hAnsi="Latha" w:cstheme="majorBidi"/>
      <w:sz w:val="32"/>
      <w:szCs w:val="36"/>
      <w:u w:val="thick"/>
    </w:rPr>
  </w:style>
  <w:style w:type="paragraph" w:styleId="Heading3">
    <w:name w:val="heading 3"/>
    <w:basedOn w:val="Normal"/>
    <w:next w:val="Normal"/>
    <w:link w:val="Heading3Char"/>
    <w:autoRedefine/>
    <w:uiPriority w:val="9"/>
    <w:unhideWhenUsed/>
    <w:qFormat/>
    <w:rsid w:val="00834799"/>
    <w:pPr>
      <w:keepNext/>
      <w:keepLines/>
      <w:spacing w:before="80" w:after="0" w:line="240" w:lineRule="auto"/>
      <w:outlineLvl w:val="2"/>
    </w:pPr>
    <w:rPr>
      <w:rFonts w:ascii="Latha" w:eastAsiaTheme="majorEastAsia" w:hAnsi="Latha" w:cstheme="majorBidi"/>
      <w:sz w:val="28"/>
      <w:szCs w:val="28"/>
      <w:u w:val="single"/>
    </w:rPr>
  </w:style>
  <w:style w:type="paragraph" w:styleId="Heading4">
    <w:name w:val="heading 4"/>
    <w:basedOn w:val="Normal"/>
    <w:next w:val="Normal"/>
    <w:link w:val="Heading4Char"/>
    <w:autoRedefine/>
    <w:uiPriority w:val="9"/>
    <w:unhideWhenUsed/>
    <w:qFormat/>
    <w:rsid w:val="00834799"/>
    <w:pPr>
      <w:keepNext/>
      <w:keepLines/>
      <w:spacing w:before="80" w:after="0" w:line="240" w:lineRule="auto"/>
      <w:outlineLvl w:val="3"/>
    </w:pPr>
    <w:rPr>
      <w:rFonts w:ascii="Latha" w:eastAsiaTheme="majorEastAsia" w:hAnsi="Latha" w:cstheme="majorBidi"/>
      <w:iCs/>
      <w:sz w:val="26"/>
      <w:szCs w:val="28"/>
      <w:u w:val="wave"/>
    </w:rPr>
  </w:style>
  <w:style w:type="paragraph" w:styleId="Heading5">
    <w:name w:val="heading 5"/>
    <w:basedOn w:val="Normal"/>
    <w:next w:val="Normal"/>
    <w:link w:val="Heading5Char"/>
    <w:autoRedefine/>
    <w:uiPriority w:val="9"/>
    <w:unhideWhenUsed/>
    <w:qFormat/>
    <w:rsid w:val="00834799"/>
    <w:pPr>
      <w:keepNext/>
      <w:keepLines/>
      <w:spacing w:before="80" w:after="0" w:line="240" w:lineRule="auto"/>
      <w:outlineLvl w:val="4"/>
    </w:pPr>
    <w:rPr>
      <w:rFonts w:ascii="Latha" w:eastAsiaTheme="majorEastAsia" w:hAnsi="Latha" w:cstheme="majorBidi"/>
      <w:iCs/>
      <w:sz w:val="23"/>
      <w:szCs w:val="24"/>
      <w:u w:val="dotted"/>
    </w:rPr>
  </w:style>
  <w:style w:type="paragraph" w:styleId="Heading6">
    <w:name w:val="heading 6"/>
    <w:basedOn w:val="Normal"/>
    <w:next w:val="Normal"/>
    <w:link w:val="Heading6Char"/>
    <w:autoRedefine/>
    <w:uiPriority w:val="9"/>
    <w:unhideWhenUsed/>
    <w:qFormat/>
    <w:rsid w:val="00834799"/>
    <w:pPr>
      <w:keepNext/>
      <w:keepLines/>
      <w:shd w:val="clear" w:color="auto" w:fill="F2F2F2" w:themeFill="background1" w:themeFillShade="F2"/>
      <w:spacing w:before="80" w:after="0" w:line="240" w:lineRule="auto"/>
      <w:ind w:left="227"/>
      <w:outlineLvl w:val="5"/>
    </w:pPr>
    <w:rPr>
      <w:rFonts w:ascii="Latha" w:eastAsiaTheme="majorEastAsia" w:hAnsi="Latha" w:cstheme="majorBidi"/>
      <w:iCs/>
      <w:sz w:val="23"/>
      <w:szCs w:val="24"/>
      <w:u w:val="dotted"/>
    </w:rPr>
  </w:style>
  <w:style w:type="paragraph" w:styleId="Heading7">
    <w:name w:val="heading 7"/>
    <w:basedOn w:val="Normal"/>
    <w:next w:val="Normal"/>
    <w:link w:val="Heading7Char"/>
    <w:autoRedefine/>
    <w:uiPriority w:val="9"/>
    <w:unhideWhenUsed/>
    <w:qFormat/>
    <w:rsid w:val="00834799"/>
    <w:pPr>
      <w:keepNext/>
      <w:keepLines/>
      <w:shd w:val="clear" w:color="auto" w:fill="D9D9D9" w:themeFill="background1" w:themeFillShade="D9"/>
      <w:spacing w:before="80" w:after="0" w:line="240" w:lineRule="auto"/>
      <w:ind w:left="340"/>
      <w:outlineLvl w:val="6"/>
    </w:pPr>
    <w:rPr>
      <w:rFonts w:ascii="Latha" w:eastAsiaTheme="majorEastAsia" w:hAnsi="Latha" w:cstheme="majorBidi"/>
      <w:sz w:val="23"/>
      <w:szCs w:val="24"/>
      <w:u w:val="dotted"/>
    </w:rPr>
  </w:style>
  <w:style w:type="paragraph" w:styleId="Heading8">
    <w:name w:val="heading 8"/>
    <w:basedOn w:val="Normal"/>
    <w:next w:val="Normal"/>
    <w:link w:val="Heading8Char"/>
    <w:autoRedefine/>
    <w:uiPriority w:val="9"/>
    <w:unhideWhenUsed/>
    <w:qFormat/>
    <w:rsid w:val="00834799"/>
    <w:pPr>
      <w:keepNext/>
      <w:keepLines/>
      <w:shd w:val="clear" w:color="auto" w:fill="BFBFBF" w:themeFill="background1" w:themeFillShade="BF"/>
      <w:spacing w:before="80" w:after="0" w:line="240" w:lineRule="auto"/>
      <w:ind w:left="454"/>
      <w:outlineLvl w:val="7"/>
    </w:pPr>
    <w:rPr>
      <w:rFonts w:ascii="Latha" w:eastAsiaTheme="majorEastAsia" w:hAnsi="Latha" w:cstheme="majorBidi"/>
      <w:iCs/>
      <w:sz w:val="23"/>
      <w:u w:val="dotted"/>
    </w:rPr>
  </w:style>
  <w:style w:type="paragraph" w:styleId="Heading9">
    <w:name w:val="heading 9"/>
    <w:basedOn w:val="Normal"/>
    <w:next w:val="Normal"/>
    <w:link w:val="Heading9Char"/>
    <w:autoRedefine/>
    <w:uiPriority w:val="9"/>
    <w:unhideWhenUsed/>
    <w:qFormat/>
    <w:rsid w:val="00834799"/>
    <w:pPr>
      <w:keepNext/>
      <w:keepLines/>
      <w:shd w:val="clear" w:color="auto" w:fill="808080" w:themeFill="background1" w:themeFillShade="80"/>
      <w:spacing w:before="80" w:after="0" w:line="240" w:lineRule="auto"/>
      <w:ind w:left="567"/>
      <w:outlineLvl w:val="8"/>
    </w:pPr>
    <w:rPr>
      <w:rFonts w:ascii="Latha" w:eastAsiaTheme="majorEastAsia" w:hAnsi="Latha" w:cstheme="majorBidi"/>
      <w:iCs/>
      <w:color w:val="FFFFFF" w:themeColor="background1"/>
      <w:sz w:val="23"/>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Bibliography">
    <w:name w:val="References/Bibliography"/>
    <w:basedOn w:val="Heading1"/>
    <w:autoRedefine/>
    <w:qFormat/>
    <w:rsid w:val="00834799"/>
    <w:pPr>
      <w:pBdr>
        <w:bottom w:val="single" w:sz="12" w:space="1" w:color="C45911" w:themeColor="accent2" w:themeShade="BF"/>
      </w:pBdr>
    </w:pPr>
  </w:style>
  <w:style w:type="character" w:customStyle="1" w:styleId="Heading1Char">
    <w:name w:val="Heading 1 Char"/>
    <w:basedOn w:val="DefaultParagraphFont"/>
    <w:link w:val="Heading1"/>
    <w:uiPriority w:val="9"/>
    <w:rsid w:val="00834799"/>
    <w:rPr>
      <w:rFonts w:ascii="Latha" w:eastAsiaTheme="majorEastAsia" w:hAnsi="Latha" w:cstheme="majorBidi"/>
      <w:spacing w:val="10"/>
      <w:sz w:val="36"/>
      <w:szCs w:val="36"/>
      <w:u w:val="double"/>
    </w:rPr>
  </w:style>
  <w:style w:type="paragraph" w:styleId="Title">
    <w:name w:val="Title"/>
    <w:basedOn w:val="Heading1"/>
    <w:next w:val="Normal"/>
    <w:link w:val="TitleChar"/>
    <w:autoRedefine/>
    <w:uiPriority w:val="10"/>
    <w:qFormat/>
    <w:rsid w:val="00834799"/>
    <w:pPr>
      <w:pBdr>
        <w:top w:val="single" w:sz="12" w:space="1" w:color="C45911" w:themeColor="accent2" w:themeShade="BF"/>
        <w:bottom w:val="single" w:sz="12" w:space="1" w:color="C45911" w:themeColor="accent2" w:themeShade="BF"/>
      </w:pBdr>
      <w:spacing w:after="0"/>
      <w:contextualSpacing/>
    </w:pPr>
    <w:rPr>
      <w:rFonts w:ascii="Gisha" w:hAnsi="Gisha"/>
      <w:spacing w:val="0"/>
      <w:position w:val="-2"/>
      <w:sz w:val="64"/>
      <w:szCs w:val="76"/>
    </w:rPr>
  </w:style>
  <w:style w:type="character" w:customStyle="1" w:styleId="TitleChar">
    <w:name w:val="Title Char"/>
    <w:basedOn w:val="DefaultParagraphFont"/>
    <w:link w:val="Title"/>
    <w:uiPriority w:val="10"/>
    <w:rsid w:val="00834799"/>
    <w:rPr>
      <w:rFonts w:ascii="Gisha" w:eastAsiaTheme="majorEastAsia" w:hAnsi="Gisha" w:cstheme="majorBidi"/>
      <w:position w:val="-2"/>
      <w:sz w:val="64"/>
      <w:szCs w:val="76"/>
      <w:u w:val="double"/>
    </w:rPr>
  </w:style>
  <w:style w:type="character" w:customStyle="1" w:styleId="Heading2Char">
    <w:name w:val="Heading 2 Char"/>
    <w:basedOn w:val="DefaultParagraphFont"/>
    <w:link w:val="Heading2"/>
    <w:uiPriority w:val="9"/>
    <w:rsid w:val="00834799"/>
    <w:rPr>
      <w:rFonts w:ascii="Latha" w:eastAsiaTheme="majorEastAsia" w:hAnsi="Latha" w:cstheme="majorBidi"/>
      <w:sz w:val="32"/>
      <w:szCs w:val="36"/>
      <w:u w:val="thick"/>
    </w:rPr>
  </w:style>
  <w:style w:type="character" w:customStyle="1" w:styleId="Heading3Char">
    <w:name w:val="Heading 3 Char"/>
    <w:basedOn w:val="DefaultParagraphFont"/>
    <w:link w:val="Heading3"/>
    <w:uiPriority w:val="9"/>
    <w:rsid w:val="00834799"/>
    <w:rPr>
      <w:rFonts w:ascii="Latha" w:eastAsiaTheme="majorEastAsia" w:hAnsi="Latha" w:cstheme="majorBidi"/>
      <w:sz w:val="28"/>
      <w:szCs w:val="28"/>
      <w:u w:val="single"/>
    </w:rPr>
  </w:style>
  <w:style w:type="character" w:customStyle="1" w:styleId="Heading4Char">
    <w:name w:val="Heading 4 Char"/>
    <w:basedOn w:val="DefaultParagraphFont"/>
    <w:link w:val="Heading4"/>
    <w:uiPriority w:val="9"/>
    <w:rsid w:val="00834799"/>
    <w:rPr>
      <w:rFonts w:ascii="Latha" w:eastAsiaTheme="majorEastAsia" w:hAnsi="Latha" w:cstheme="majorBidi"/>
      <w:iCs/>
      <w:sz w:val="26"/>
      <w:szCs w:val="28"/>
      <w:u w:val="wave"/>
    </w:rPr>
  </w:style>
  <w:style w:type="character" w:customStyle="1" w:styleId="Heading5Char">
    <w:name w:val="Heading 5 Char"/>
    <w:basedOn w:val="DefaultParagraphFont"/>
    <w:link w:val="Heading5"/>
    <w:uiPriority w:val="9"/>
    <w:rsid w:val="00834799"/>
    <w:rPr>
      <w:rFonts w:ascii="Latha" w:eastAsiaTheme="majorEastAsia" w:hAnsi="Latha" w:cstheme="majorBidi"/>
      <w:iCs/>
      <w:sz w:val="23"/>
      <w:szCs w:val="24"/>
      <w:u w:val="dotted"/>
    </w:rPr>
  </w:style>
  <w:style w:type="character" w:customStyle="1" w:styleId="Heading6Char">
    <w:name w:val="Heading 6 Char"/>
    <w:basedOn w:val="DefaultParagraphFont"/>
    <w:link w:val="Heading6"/>
    <w:uiPriority w:val="9"/>
    <w:rsid w:val="00834799"/>
    <w:rPr>
      <w:rFonts w:ascii="Latha" w:eastAsiaTheme="majorEastAsia" w:hAnsi="Latha" w:cstheme="majorBidi"/>
      <w:iCs/>
      <w:sz w:val="23"/>
      <w:szCs w:val="24"/>
      <w:u w:val="dotted"/>
      <w:shd w:val="clear" w:color="auto" w:fill="F2F2F2" w:themeFill="background1" w:themeFillShade="F2"/>
    </w:rPr>
  </w:style>
  <w:style w:type="character" w:customStyle="1" w:styleId="Heading7Char">
    <w:name w:val="Heading 7 Char"/>
    <w:basedOn w:val="DefaultParagraphFont"/>
    <w:link w:val="Heading7"/>
    <w:uiPriority w:val="9"/>
    <w:rsid w:val="00834799"/>
    <w:rPr>
      <w:rFonts w:ascii="Latha" w:eastAsiaTheme="majorEastAsia" w:hAnsi="Latha" w:cstheme="majorBidi"/>
      <w:sz w:val="23"/>
      <w:szCs w:val="24"/>
      <w:u w:val="dotted"/>
      <w:shd w:val="clear" w:color="auto" w:fill="D9D9D9" w:themeFill="background1" w:themeFillShade="D9"/>
    </w:rPr>
  </w:style>
  <w:style w:type="character" w:customStyle="1" w:styleId="Heading8Char">
    <w:name w:val="Heading 8 Char"/>
    <w:basedOn w:val="DefaultParagraphFont"/>
    <w:link w:val="Heading8"/>
    <w:uiPriority w:val="9"/>
    <w:rsid w:val="00834799"/>
    <w:rPr>
      <w:rFonts w:ascii="Latha" w:eastAsiaTheme="majorEastAsia" w:hAnsi="Latha" w:cstheme="majorBidi"/>
      <w:iCs/>
      <w:sz w:val="23"/>
      <w:u w:val="dotted"/>
      <w:shd w:val="clear" w:color="auto" w:fill="BFBFBF" w:themeFill="background1" w:themeFillShade="BF"/>
    </w:rPr>
  </w:style>
  <w:style w:type="character" w:customStyle="1" w:styleId="Heading9Char">
    <w:name w:val="Heading 9 Char"/>
    <w:basedOn w:val="DefaultParagraphFont"/>
    <w:link w:val="Heading9"/>
    <w:uiPriority w:val="9"/>
    <w:rsid w:val="00834799"/>
    <w:rPr>
      <w:rFonts w:ascii="Latha" w:eastAsiaTheme="majorEastAsia" w:hAnsi="Latha" w:cstheme="majorBidi"/>
      <w:iCs/>
      <w:color w:val="FFFFFF" w:themeColor="background1"/>
      <w:sz w:val="23"/>
      <w:u w:val="dotted"/>
      <w:shd w:val="clear" w:color="auto" w:fill="808080" w:themeFill="background1" w:themeFillShade="80"/>
    </w:rPr>
  </w:style>
  <w:style w:type="paragraph" w:styleId="FootnoteText">
    <w:name w:val="footnote text"/>
    <w:basedOn w:val="Normal"/>
    <w:link w:val="FootnoteTextChar"/>
    <w:autoRedefine/>
    <w:uiPriority w:val="99"/>
    <w:semiHidden/>
    <w:unhideWhenUsed/>
    <w:qFormat/>
    <w:rsid w:val="00834799"/>
    <w:pPr>
      <w:shd w:val="clear" w:color="auto" w:fill="F2F2F2" w:themeFill="background1" w:themeFillShade="F2"/>
      <w:spacing w:after="0" w:line="240" w:lineRule="auto"/>
    </w:pPr>
    <w:rPr>
      <w:sz w:val="18"/>
      <w:szCs w:val="20"/>
    </w:rPr>
  </w:style>
  <w:style w:type="character" w:customStyle="1" w:styleId="FootnoteTextChar">
    <w:name w:val="Footnote Text Char"/>
    <w:basedOn w:val="DefaultParagraphFont"/>
    <w:link w:val="FootnoteText"/>
    <w:uiPriority w:val="99"/>
    <w:semiHidden/>
    <w:rsid w:val="00834799"/>
    <w:rPr>
      <w:rFonts w:ascii="Arial" w:hAnsi="Arial"/>
      <w:sz w:val="18"/>
      <w:szCs w:val="20"/>
      <w:shd w:val="clear" w:color="auto" w:fill="F2F2F2" w:themeFill="background1" w:themeFillShade="F2"/>
    </w:rPr>
  </w:style>
  <w:style w:type="paragraph" w:styleId="CommentText">
    <w:name w:val="annotation text"/>
    <w:basedOn w:val="Normal"/>
    <w:link w:val="CommentTextChar"/>
    <w:autoRedefine/>
    <w:uiPriority w:val="99"/>
    <w:unhideWhenUsed/>
    <w:qFormat/>
    <w:rsid w:val="00834799"/>
    <w:pPr>
      <w:shd w:val="clear" w:color="auto" w:fill="D0CECE" w:themeFill="background2" w:themeFillShade="E6"/>
      <w:spacing w:line="240" w:lineRule="auto"/>
    </w:pPr>
    <w:rPr>
      <w:rFonts w:asciiTheme="minorBidi" w:hAnsiTheme="minorBidi"/>
      <w:spacing w:val="8"/>
      <w:sz w:val="20"/>
      <w:szCs w:val="20"/>
    </w:rPr>
  </w:style>
  <w:style w:type="character" w:customStyle="1" w:styleId="CommentTextChar">
    <w:name w:val="Comment Text Char"/>
    <w:basedOn w:val="DefaultParagraphFont"/>
    <w:link w:val="CommentText"/>
    <w:uiPriority w:val="99"/>
    <w:rsid w:val="00834799"/>
    <w:rPr>
      <w:rFonts w:asciiTheme="minorBidi" w:hAnsiTheme="minorBidi"/>
      <w:spacing w:val="8"/>
      <w:sz w:val="20"/>
      <w:szCs w:val="20"/>
      <w:shd w:val="clear" w:color="auto" w:fill="D0CECE" w:themeFill="background2" w:themeFillShade="E6"/>
    </w:rPr>
  </w:style>
  <w:style w:type="paragraph" w:styleId="Caption">
    <w:name w:val="caption"/>
    <w:basedOn w:val="Heading9"/>
    <w:next w:val="Normal"/>
    <w:autoRedefine/>
    <w:uiPriority w:val="35"/>
    <w:unhideWhenUsed/>
    <w:qFormat/>
    <w:rsid w:val="00834799"/>
    <w:pPr>
      <w:shd w:val="clear" w:color="auto" w:fill="auto"/>
      <w:ind w:left="0"/>
    </w:pPr>
    <w:rPr>
      <w:rFonts w:ascii="Kalinga" w:hAnsi="Kalinga"/>
      <w:bCs/>
      <w:color w:val="auto"/>
      <w:sz w:val="20"/>
      <w:szCs w:val="16"/>
      <w:u w:val="none"/>
    </w:rPr>
  </w:style>
  <w:style w:type="paragraph" w:styleId="Subtitle">
    <w:name w:val="Subtitle"/>
    <w:basedOn w:val="Normal"/>
    <w:next w:val="Normal"/>
    <w:link w:val="SubtitleChar"/>
    <w:autoRedefine/>
    <w:uiPriority w:val="11"/>
    <w:qFormat/>
    <w:rsid w:val="00834799"/>
    <w:pPr>
      <w:numPr>
        <w:ilvl w:val="1"/>
      </w:numPr>
      <w:pBdr>
        <w:left w:val="single" w:sz="12" w:space="4" w:color="C45911" w:themeColor="accent2" w:themeShade="BF"/>
        <w:right w:val="single" w:sz="12" w:space="4" w:color="C45911" w:themeColor="accent2" w:themeShade="BF"/>
      </w:pBdr>
      <w:shd w:val="clear" w:color="auto" w:fill="E7E6E6" w:themeFill="background2"/>
      <w:spacing w:after="240"/>
      <w:jc w:val="center"/>
    </w:pPr>
    <w:rPr>
      <w:rFonts w:ascii="Consolas" w:hAnsi="Consolas"/>
      <w:b/>
      <w:color w:val="000000" w:themeColor="text1"/>
      <w:sz w:val="18"/>
      <w:szCs w:val="24"/>
    </w:rPr>
  </w:style>
  <w:style w:type="character" w:customStyle="1" w:styleId="SubtitleChar">
    <w:name w:val="Subtitle Char"/>
    <w:basedOn w:val="DefaultParagraphFont"/>
    <w:link w:val="Subtitle"/>
    <w:uiPriority w:val="11"/>
    <w:rsid w:val="00834799"/>
    <w:rPr>
      <w:rFonts w:ascii="Consolas" w:hAnsi="Consolas"/>
      <w:b/>
      <w:color w:val="000000" w:themeColor="text1"/>
      <w:sz w:val="18"/>
      <w:szCs w:val="24"/>
      <w:shd w:val="clear" w:color="auto" w:fill="E7E6E6" w:themeFill="background2"/>
    </w:rPr>
  </w:style>
  <w:style w:type="character" w:styleId="Strong">
    <w:name w:val="Strong"/>
    <w:basedOn w:val="DefaultParagraphFont"/>
    <w:uiPriority w:val="22"/>
    <w:qFormat/>
    <w:rsid w:val="00834799"/>
    <w:rPr>
      <w:rFonts w:ascii="Liberation Sans" w:hAnsi="Liberation Sans"/>
      <w:bCs/>
      <w:spacing w:val="3"/>
      <w:szCs w:val="23"/>
    </w:rPr>
  </w:style>
  <w:style w:type="character" w:styleId="Emphasis">
    <w:name w:val="Emphasis"/>
    <w:basedOn w:val="DefaultParagraphFont"/>
    <w:uiPriority w:val="20"/>
    <w:qFormat/>
    <w:rsid w:val="00834799"/>
    <w:rPr>
      <w:rFonts w:ascii="Arial" w:hAnsi="Arial" w:cstheme="minorBidi"/>
      <w:b w:val="0"/>
      <w:bCs w:val="0"/>
      <w:i/>
      <w:iCs/>
      <w:color w:val="auto"/>
      <w:spacing w:val="0"/>
      <w:sz w:val="22"/>
      <w:szCs w:val="20"/>
      <w:u w:val="single"/>
    </w:rPr>
  </w:style>
  <w:style w:type="paragraph" w:styleId="NoSpacing">
    <w:name w:val="No Spacing"/>
    <w:aliases w:val="Small"/>
    <w:basedOn w:val="Normal"/>
    <w:autoRedefine/>
    <w:uiPriority w:val="1"/>
    <w:qFormat/>
    <w:rsid w:val="00834799"/>
    <w:pPr>
      <w:spacing w:after="0" w:line="240" w:lineRule="auto"/>
    </w:pPr>
    <w:rPr>
      <w:rFonts w:ascii="Kalinga" w:hAnsi="Kalinga"/>
      <w:sz w:val="18"/>
    </w:rPr>
  </w:style>
  <w:style w:type="paragraph" w:styleId="ListParagraph">
    <w:name w:val="List Paragraph"/>
    <w:basedOn w:val="Normal"/>
    <w:uiPriority w:val="34"/>
    <w:qFormat/>
    <w:rsid w:val="00834799"/>
    <w:pPr>
      <w:ind w:left="720"/>
      <w:contextualSpacing/>
    </w:pPr>
  </w:style>
  <w:style w:type="paragraph" w:styleId="Quote">
    <w:name w:val="Quote"/>
    <w:basedOn w:val="Normal"/>
    <w:next w:val="Normal"/>
    <w:link w:val="QuoteChar"/>
    <w:autoRedefine/>
    <w:uiPriority w:val="29"/>
    <w:qFormat/>
    <w:rsid w:val="00834799"/>
    <w:pPr>
      <w:spacing w:before="160"/>
      <w:ind w:left="720"/>
    </w:pPr>
    <w:rPr>
      <w:rFonts w:ascii="Comic Neue Angular" w:eastAsiaTheme="majorEastAsia" w:hAnsi="Comic Neue Angular" w:cstheme="majorBidi"/>
      <w:szCs w:val="24"/>
    </w:rPr>
  </w:style>
  <w:style w:type="character" w:customStyle="1" w:styleId="QuoteChar">
    <w:name w:val="Quote Char"/>
    <w:basedOn w:val="DefaultParagraphFont"/>
    <w:link w:val="Quote"/>
    <w:uiPriority w:val="29"/>
    <w:rsid w:val="00834799"/>
    <w:rPr>
      <w:rFonts w:ascii="Comic Neue Angular" w:eastAsiaTheme="majorEastAsia" w:hAnsi="Comic Neue Angular" w:cstheme="majorBidi"/>
      <w:sz w:val="22"/>
      <w:szCs w:val="24"/>
    </w:rPr>
  </w:style>
  <w:style w:type="paragraph" w:styleId="IntenseQuote">
    <w:name w:val="Intense Quote"/>
    <w:next w:val="Normal"/>
    <w:link w:val="IntenseQuoteChar"/>
    <w:autoRedefine/>
    <w:uiPriority w:val="30"/>
    <w:qFormat/>
    <w:rsid w:val="00834799"/>
    <w:pPr>
      <w:pBdr>
        <w:top w:val="double" w:sz="4" w:space="1" w:color="auto"/>
        <w:bottom w:val="double" w:sz="4" w:space="1" w:color="auto"/>
      </w:pBdr>
      <w:shd w:val="clear" w:color="auto" w:fill="F2F2F2" w:themeFill="background1" w:themeFillShade="F2"/>
      <w:spacing w:before="100" w:beforeAutospacing="1" w:after="240"/>
      <w:ind w:left="936" w:right="936"/>
      <w:jc w:val="center"/>
    </w:pPr>
    <w:rPr>
      <w:rFonts w:ascii="High Tower Text" w:eastAsiaTheme="majorEastAsia" w:hAnsi="High Tower Text" w:cstheme="majorBidi"/>
      <w:caps/>
      <w:spacing w:val="10"/>
      <w:szCs w:val="28"/>
    </w:rPr>
  </w:style>
  <w:style w:type="character" w:customStyle="1" w:styleId="IntenseQuoteChar">
    <w:name w:val="Intense Quote Char"/>
    <w:basedOn w:val="DefaultParagraphFont"/>
    <w:link w:val="IntenseQuote"/>
    <w:uiPriority w:val="30"/>
    <w:rsid w:val="00834799"/>
    <w:rPr>
      <w:rFonts w:ascii="High Tower Text" w:eastAsiaTheme="majorEastAsia" w:hAnsi="High Tower Text" w:cstheme="majorBidi"/>
      <w:caps/>
      <w:spacing w:val="10"/>
      <w:szCs w:val="28"/>
      <w:shd w:val="clear" w:color="auto" w:fill="F2F2F2" w:themeFill="background1" w:themeFillShade="F2"/>
    </w:rPr>
  </w:style>
  <w:style w:type="character" w:styleId="SubtleEmphasis">
    <w:name w:val="Subtle Emphasis"/>
    <w:basedOn w:val="DefaultParagraphFont"/>
    <w:uiPriority w:val="19"/>
    <w:qFormat/>
    <w:rsid w:val="00834799"/>
    <w:rPr>
      <w:i/>
      <w:iCs/>
      <w:color w:val="auto"/>
    </w:rPr>
  </w:style>
  <w:style w:type="character" w:styleId="SubtleReference">
    <w:name w:val="Subtle Reference"/>
    <w:basedOn w:val="DefaultParagraphFont"/>
    <w:uiPriority w:val="31"/>
    <w:qFormat/>
    <w:rsid w:val="00834799"/>
    <w:rPr>
      <w:rFonts w:asciiTheme="minorHAnsi" w:hAnsiTheme="minorHAnsi" w:cstheme="minorBidi"/>
      <w:caps w:val="0"/>
      <w:smallCaps w:val="0"/>
      <w:color w:val="auto"/>
      <w:spacing w:val="0"/>
      <w:w w:val="100"/>
      <w:sz w:val="20"/>
      <w:szCs w:val="20"/>
      <w:u w:val="single" w:color="7F7F7F" w:themeColor="text1" w:themeTint="80"/>
    </w:rPr>
  </w:style>
  <w:style w:type="character" w:styleId="IntenseReference">
    <w:name w:val="Intense Reference"/>
    <w:basedOn w:val="DefaultParagraphFont"/>
    <w:uiPriority w:val="32"/>
    <w:qFormat/>
    <w:rsid w:val="00834799"/>
    <w:rPr>
      <w:rFonts w:asciiTheme="minorHAnsi" w:hAnsiTheme="minorHAnsi" w:cstheme="minorBidi"/>
      <w:b/>
      <w:bCs/>
      <w:iCs w:val="0"/>
      <w:caps w:val="0"/>
      <w:smallCaps/>
      <w:color w:val="auto"/>
      <w:spacing w:val="10"/>
      <w:w w:val="100"/>
      <w:position w:val="0"/>
      <w:sz w:val="22"/>
      <w:szCs w:val="20"/>
      <w:u w:val="single"/>
    </w:rPr>
  </w:style>
  <w:style w:type="character" w:styleId="BookTitle">
    <w:name w:val="Book Title"/>
    <w:basedOn w:val="DefaultParagraphFont"/>
    <w:uiPriority w:val="33"/>
    <w:qFormat/>
    <w:rsid w:val="00834799"/>
    <w:rPr>
      <w:rFonts w:ascii="Raavi" w:eastAsiaTheme="minorEastAsia" w:hAnsi="Raavi" w:cstheme="minorBidi"/>
      <w:b/>
      <w:bCs/>
      <w:i w:val="0"/>
      <w:iCs/>
      <w:caps w:val="0"/>
      <w:smallCaps w:val="0"/>
      <w:color w:val="auto"/>
      <w:spacing w:val="10"/>
      <w:w w:val="100"/>
      <w:sz w:val="22"/>
      <w:szCs w:val="20"/>
    </w:rPr>
  </w:style>
  <w:style w:type="paragraph" w:styleId="TOCHeading">
    <w:name w:val="TOC Heading"/>
    <w:basedOn w:val="Heading1"/>
    <w:next w:val="Normal"/>
    <w:autoRedefine/>
    <w:uiPriority w:val="39"/>
    <w:semiHidden/>
    <w:unhideWhenUsed/>
    <w:qFormat/>
    <w:rsid w:val="00834799"/>
    <w:pPr>
      <w:outlineLvl w:val="9"/>
    </w:pPr>
  </w:style>
  <w:style w:type="character" w:styleId="PlaceholderText">
    <w:name w:val="Placeholder Text"/>
    <w:basedOn w:val="DefaultParagraphFont"/>
    <w:uiPriority w:val="99"/>
    <w:semiHidden/>
    <w:rsid w:val="00390B2A"/>
    <w:rPr>
      <w:color w:val="808080"/>
    </w:rPr>
  </w:style>
  <w:style w:type="character" w:styleId="CommentReference">
    <w:name w:val="annotation reference"/>
    <w:basedOn w:val="DefaultParagraphFont"/>
    <w:uiPriority w:val="99"/>
    <w:semiHidden/>
    <w:unhideWhenUsed/>
    <w:rsid w:val="00A510C3"/>
    <w:rPr>
      <w:sz w:val="16"/>
      <w:szCs w:val="16"/>
    </w:rPr>
  </w:style>
  <w:style w:type="paragraph" w:styleId="CommentSubject">
    <w:name w:val="annotation subject"/>
    <w:basedOn w:val="CommentText"/>
    <w:next w:val="CommentText"/>
    <w:link w:val="CommentSubjectChar"/>
    <w:uiPriority w:val="99"/>
    <w:semiHidden/>
    <w:unhideWhenUsed/>
    <w:rsid w:val="005E7880"/>
    <w:pPr>
      <w:shd w:val="clear" w:color="auto" w:fill="auto"/>
    </w:pPr>
    <w:rPr>
      <w:rFonts w:ascii="Arial" w:hAnsi="Arial"/>
      <w:b/>
      <w:bCs/>
      <w:spacing w:val="0"/>
    </w:rPr>
  </w:style>
  <w:style w:type="character" w:customStyle="1" w:styleId="CommentSubjectChar">
    <w:name w:val="Comment Subject Char"/>
    <w:basedOn w:val="CommentTextChar"/>
    <w:link w:val="CommentSubject"/>
    <w:uiPriority w:val="99"/>
    <w:semiHidden/>
    <w:rsid w:val="005E7880"/>
    <w:rPr>
      <w:rFonts w:ascii="Arial" w:hAnsi="Arial"/>
      <w:b/>
      <w:bCs/>
      <w:spacing w:val="8"/>
      <w:sz w:val="20"/>
      <w:szCs w:val="20"/>
      <w:shd w:val="clear" w:color="auto" w:fill="D0CECE" w:themeFill="background2" w:themeFillShade="E6"/>
    </w:rPr>
  </w:style>
  <w:style w:type="paragraph" w:styleId="Revision">
    <w:name w:val="Revision"/>
    <w:hidden/>
    <w:uiPriority w:val="99"/>
    <w:semiHidden/>
    <w:rsid w:val="005C2D6C"/>
    <w:pPr>
      <w:spacing w:after="0" w:line="240"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0764">
      <w:bodyDiv w:val="1"/>
      <w:marLeft w:val="0"/>
      <w:marRight w:val="0"/>
      <w:marTop w:val="0"/>
      <w:marBottom w:val="0"/>
      <w:divBdr>
        <w:top w:val="none" w:sz="0" w:space="0" w:color="auto"/>
        <w:left w:val="none" w:sz="0" w:space="0" w:color="auto"/>
        <w:bottom w:val="none" w:sz="0" w:space="0" w:color="auto"/>
        <w:right w:val="none" w:sz="0" w:space="0" w:color="auto"/>
      </w:divBdr>
      <w:divsChild>
        <w:div w:id="544290153">
          <w:marLeft w:val="480"/>
          <w:marRight w:val="0"/>
          <w:marTop w:val="0"/>
          <w:marBottom w:val="0"/>
          <w:divBdr>
            <w:top w:val="none" w:sz="0" w:space="0" w:color="auto"/>
            <w:left w:val="none" w:sz="0" w:space="0" w:color="auto"/>
            <w:bottom w:val="none" w:sz="0" w:space="0" w:color="auto"/>
            <w:right w:val="none" w:sz="0" w:space="0" w:color="auto"/>
          </w:divBdr>
        </w:div>
        <w:div w:id="954797391">
          <w:marLeft w:val="480"/>
          <w:marRight w:val="0"/>
          <w:marTop w:val="0"/>
          <w:marBottom w:val="0"/>
          <w:divBdr>
            <w:top w:val="none" w:sz="0" w:space="0" w:color="auto"/>
            <w:left w:val="none" w:sz="0" w:space="0" w:color="auto"/>
            <w:bottom w:val="none" w:sz="0" w:space="0" w:color="auto"/>
            <w:right w:val="none" w:sz="0" w:space="0" w:color="auto"/>
          </w:divBdr>
        </w:div>
      </w:divsChild>
    </w:div>
    <w:div w:id="474218993">
      <w:bodyDiv w:val="1"/>
      <w:marLeft w:val="0"/>
      <w:marRight w:val="0"/>
      <w:marTop w:val="0"/>
      <w:marBottom w:val="0"/>
      <w:divBdr>
        <w:top w:val="none" w:sz="0" w:space="0" w:color="auto"/>
        <w:left w:val="none" w:sz="0" w:space="0" w:color="auto"/>
        <w:bottom w:val="none" w:sz="0" w:space="0" w:color="auto"/>
        <w:right w:val="none" w:sz="0" w:space="0" w:color="auto"/>
      </w:divBdr>
      <w:divsChild>
        <w:div w:id="298344649">
          <w:marLeft w:val="480"/>
          <w:marRight w:val="0"/>
          <w:marTop w:val="0"/>
          <w:marBottom w:val="0"/>
          <w:divBdr>
            <w:top w:val="none" w:sz="0" w:space="0" w:color="auto"/>
            <w:left w:val="none" w:sz="0" w:space="0" w:color="auto"/>
            <w:bottom w:val="none" w:sz="0" w:space="0" w:color="auto"/>
            <w:right w:val="none" w:sz="0" w:space="0" w:color="auto"/>
          </w:divBdr>
        </w:div>
        <w:div w:id="671687387">
          <w:marLeft w:val="480"/>
          <w:marRight w:val="0"/>
          <w:marTop w:val="0"/>
          <w:marBottom w:val="0"/>
          <w:divBdr>
            <w:top w:val="none" w:sz="0" w:space="0" w:color="auto"/>
            <w:left w:val="none" w:sz="0" w:space="0" w:color="auto"/>
            <w:bottom w:val="none" w:sz="0" w:space="0" w:color="auto"/>
            <w:right w:val="none" w:sz="0" w:space="0" w:color="auto"/>
          </w:divBdr>
        </w:div>
        <w:div w:id="760953547">
          <w:marLeft w:val="480"/>
          <w:marRight w:val="0"/>
          <w:marTop w:val="0"/>
          <w:marBottom w:val="0"/>
          <w:divBdr>
            <w:top w:val="none" w:sz="0" w:space="0" w:color="auto"/>
            <w:left w:val="none" w:sz="0" w:space="0" w:color="auto"/>
            <w:bottom w:val="none" w:sz="0" w:space="0" w:color="auto"/>
            <w:right w:val="none" w:sz="0" w:space="0" w:color="auto"/>
          </w:divBdr>
        </w:div>
      </w:divsChild>
    </w:div>
    <w:div w:id="569195556">
      <w:bodyDiv w:val="1"/>
      <w:marLeft w:val="0"/>
      <w:marRight w:val="0"/>
      <w:marTop w:val="0"/>
      <w:marBottom w:val="0"/>
      <w:divBdr>
        <w:top w:val="none" w:sz="0" w:space="0" w:color="auto"/>
        <w:left w:val="none" w:sz="0" w:space="0" w:color="auto"/>
        <w:bottom w:val="none" w:sz="0" w:space="0" w:color="auto"/>
        <w:right w:val="none" w:sz="0" w:space="0" w:color="auto"/>
      </w:divBdr>
      <w:divsChild>
        <w:div w:id="388654890">
          <w:marLeft w:val="480"/>
          <w:marRight w:val="0"/>
          <w:marTop w:val="0"/>
          <w:marBottom w:val="0"/>
          <w:divBdr>
            <w:top w:val="none" w:sz="0" w:space="0" w:color="auto"/>
            <w:left w:val="none" w:sz="0" w:space="0" w:color="auto"/>
            <w:bottom w:val="none" w:sz="0" w:space="0" w:color="auto"/>
            <w:right w:val="none" w:sz="0" w:space="0" w:color="auto"/>
          </w:divBdr>
        </w:div>
        <w:div w:id="1065421459">
          <w:marLeft w:val="480"/>
          <w:marRight w:val="0"/>
          <w:marTop w:val="0"/>
          <w:marBottom w:val="0"/>
          <w:divBdr>
            <w:top w:val="none" w:sz="0" w:space="0" w:color="auto"/>
            <w:left w:val="none" w:sz="0" w:space="0" w:color="auto"/>
            <w:bottom w:val="none" w:sz="0" w:space="0" w:color="auto"/>
            <w:right w:val="none" w:sz="0" w:space="0" w:color="auto"/>
          </w:divBdr>
        </w:div>
        <w:div w:id="1263416836">
          <w:marLeft w:val="480"/>
          <w:marRight w:val="0"/>
          <w:marTop w:val="0"/>
          <w:marBottom w:val="0"/>
          <w:divBdr>
            <w:top w:val="none" w:sz="0" w:space="0" w:color="auto"/>
            <w:left w:val="none" w:sz="0" w:space="0" w:color="auto"/>
            <w:bottom w:val="none" w:sz="0" w:space="0" w:color="auto"/>
            <w:right w:val="none" w:sz="0" w:space="0" w:color="auto"/>
          </w:divBdr>
        </w:div>
      </w:divsChild>
    </w:div>
    <w:div w:id="1327199305">
      <w:bodyDiv w:val="1"/>
      <w:marLeft w:val="0"/>
      <w:marRight w:val="0"/>
      <w:marTop w:val="0"/>
      <w:marBottom w:val="0"/>
      <w:divBdr>
        <w:top w:val="none" w:sz="0" w:space="0" w:color="auto"/>
        <w:left w:val="none" w:sz="0" w:space="0" w:color="auto"/>
        <w:bottom w:val="none" w:sz="0" w:space="0" w:color="auto"/>
        <w:right w:val="none" w:sz="0" w:space="0" w:color="auto"/>
      </w:divBdr>
      <w:divsChild>
        <w:div w:id="602608951">
          <w:marLeft w:val="480"/>
          <w:marRight w:val="0"/>
          <w:marTop w:val="0"/>
          <w:marBottom w:val="0"/>
          <w:divBdr>
            <w:top w:val="none" w:sz="0" w:space="0" w:color="auto"/>
            <w:left w:val="none" w:sz="0" w:space="0" w:color="auto"/>
            <w:bottom w:val="none" w:sz="0" w:space="0" w:color="auto"/>
            <w:right w:val="none" w:sz="0" w:space="0" w:color="auto"/>
          </w:divBdr>
        </w:div>
        <w:div w:id="1525289510">
          <w:marLeft w:val="480"/>
          <w:marRight w:val="0"/>
          <w:marTop w:val="0"/>
          <w:marBottom w:val="0"/>
          <w:divBdr>
            <w:top w:val="none" w:sz="0" w:space="0" w:color="auto"/>
            <w:left w:val="none" w:sz="0" w:space="0" w:color="auto"/>
            <w:bottom w:val="none" w:sz="0" w:space="0" w:color="auto"/>
            <w:right w:val="none" w:sz="0" w:space="0" w:color="auto"/>
          </w:divBdr>
        </w:div>
      </w:divsChild>
    </w:div>
    <w:div w:id="1447237958">
      <w:bodyDiv w:val="1"/>
      <w:marLeft w:val="0"/>
      <w:marRight w:val="0"/>
      <w:marTop w:val="0"/>
      <w:marBottom w:val="0"/>
      <w:divBdr>
        <w:top w:val="none" w:sz="0" w:space="0" w:color="auto"/>
        <w:left w:val="none" w:sz="0" w:space="0" w:color="auto"/>
        <w:bottom w:val="none" w:sz="0" w:space="0" w:color="auto"/>
        <w:right w:val="none" w:sz="0" w:space="0" w:color="auto"/>
      </w:divBdr>
      <w:divsChild>
        <w:div w:id="411435080">
          <w:marLeft w:val="480"/>
          <w:marRight w:val="0"/>
          <w:marTop w:val="0"/>
          <w:marBottom w:val="0"/>
          <w:divBdr>
            <w:top w:val="none" w:sz="0" w:space="0" w:color="auto"/>
            <w:left w:val="none" w:sz="0" w:space="0" w:color="auto"/>
            <w:bottom w:val="none" w:sz="0" w:space="0" w:color="auto"/>
            <w:right w:val="none" w:sz="0" w:space="0" w:color="auto"/>
          </w:divBdr>
        </w:div>
      </w:divsChild>
    </w:div>
    <w:div w:id="1499228161">
      <w:bodyDiv w:val="1"/>
      <w:marLeft w:val="0"/>
      <w:marRight w:val="0"/>
      <w:marTop w:val="0"/>
      <w:marBottom w:val="0"/>
      <w:divBdr>
        <w:top w:val="none" w:sz="0" w:space="0" w:color="auto"/>
        <w:left w:val="none" w:sz="0" w:space="0" w:color="auto"/>
        <w:bottom w:val="none" w:sz="0" w:space="0" w:color="auto"/>
        <w:right w:val="none" w:sz="0" w:space="0" w:color="auto"/>
      </w:divBdr>
      <w:divsChild>
        <w:div w:id="627323650">
          <w:marLeft w:val="480"/>
          <w:marRight w:val="0"/>
          <w:marTop w:val="0"/>
          <w:marBottom w:val="0"/>
          <w:divBdr>
            <w:top w:val="none" w:sz="0" w:space="0" w:color="auto"/>
            <w:left w:val="none" w:sz="0" w:space="0" w:color="auto"/>
            <w:bottom w:val="none" w:sz="0" w:space="0" w:color="auto"/>
            <w:right w:val="none" w:sz="0" w:space="0" w:color="auto"/>
          </w:divBdr>
        </w:div>
        <w:div w:id="170945318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D53A0AE-FC5D-427D-8E49-A0639968A96D}"/>
      </w:docPartPr>
      <w:docPartBody>
        <w:p w:rsidR="00FD2F0C" w:rsidRDefault="00637137">
          <w:r w:rsidRPr="00EF0909">
            <w:rPr>
              <w:rStyle w:val="PlaceholderText"/>
            </w:rPr>
            <w:t>Click or tap here to enter text.</w:t>
          </w:r>
        </w:p>
      </w:docPartBody>
    </w:docPart>
    <w:docPart>
      <w:docPartPr>
        <w:name w:val="1E56A6C1A70548869B83B39FFFCE2FAF"/>
        <w:category>
          <w:name w:val="General"/>
          <w:gallery w:val="placeholder"/>
        </w:category>
        <w:types>
          <w:type w:val="bbPlcHdr"/>
        </w:types>
        <w:behaviors>
          <w:behavior w:val="content"/>
        </w:behaviors>
        <w:guid w:val="{2273CE48-DA47-4D3F-8536-DDC087436F36}"/>
      </w:docPartPr>
      <w:docPartBody>
        <w:p w:rsidR="00000000" w:rsidRDefault="00FD2F0C" w:rsidP="00FD2F0C">
          <w:pPr>
            <w:pStyle w:val="1E56A6C1A70548869B83B39FFFCE2FAF"/>
          </w:pPr>
          <w:r w:rsidRPr="00EF09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Gisha">
    <w:charset w:val="00"/>
    <w:family w:val="swiss"/>
    <w:pitch w:val="variable"/>
    <w:sig w:usb0="80000807" w:usb1="40000042" w:usb2="00000000" w:usb3="00000000" w:csb0="00000021" w:csb1="00000000"/>
  </w:font>
  <w:font w:name="Kalinga">
    <w:altName w:val="Gadugi"/>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Times New Roman"/>
    <w:charset w:val="00"/>
    <w:family w:val="swiss"/>
    <w:pitch w:val="variable"/>
    <w:sig w:usb0="A00002AF" w:usb1="500078FB" w:usb2="00000000" w:usb3="00000000" w:csb0="0000009F" w:csb1="00000000"/>
  </w:font>
  <w:font w:name="Comic Neue Angular">
    <w:altName w:val="Times New Roman"/>
    <w:charset w:val="00"/>
    <w:family w:val="auto"/>
    <w:pitch w:val="variable"/>
    <w:sig w:usb0="00000007" w:usb1="00000000" w:usb2="00000000" w:usb3="00000000" w:csb0="00000003" w:csb1="00000000"/>
  </w:font>
  <w:font w:name="High Tower Text">
    <w:charset w:val="00"/>
    <w:family w:val="roman"/>
    <w:pitch w:val="variable"/>
    <w:sig w:usb0="00000003" w:usb1="00000000" w:usb2="00000000" w:usb3="00000000" w:csb0="00000001" w:csb1="00000000"/>
  </w:font>
  <w:font w:name="Raav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37"/>
    <w:rsid w:val="00412DB4"/>
    <w:rsid w:val="00637137"/>
    <w:rsid w:val="00DC6615"/>
    <w:rsid w:val="00FD2F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F0C"/>
    <w:rPr>
      <w:color w:val="808080"/>
    </w:rPr>
  </w:style>
  <w:style w:type="paragraph" w:customStyle="1" w:styleId="1E56A6C1A70548869B83B39FFFCE2FAF">
    <w:name w:val="1E56A6C1A70548869B83B39FFFCE2FAF"/>
    <w:rsid w:val="00FD2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8D175-125C-4B34-AB0F-025B27D4EF30}">
  <we:reference id="wa104382081" version="1.55.1.0" store="en-GB" storeType="OMEX"/>
  <we:alternateReferences>
    <we:reference id="wa104382081" version="1.55.1.0" store="" storeType="OMEX"/>
  </we:alternateReferences>
  <we:properties>
    <we:property name="MENDELEY_CITATIONS" value="[{&quot;citationID&quot;:&quot;MENDELEY_CITATION_8c956585-0cc1-4aa5-8055-dee75f3cfab0&quot;,&quot;properties&quot;:{&quot;noteIndex&quot;:0},&quot;isEdited&quot;:false,&quot;manualOverride&quot;:{&quot;isManuallyOverridden&quot;:false,&quot;citeprocText&quot;:&quot;(Rocchini et al., 2021)&quot;,&quot;manualOverrideText&quot;:&quot;&quot;},&quot;citationTag&quot;:&quot;MENDELEY_CITATION_v3_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&quot;,&quot;citationItems&quot;:[{&quot;id&quot;:&quot;bd3a19c5-3bc8-3d78-9c51-b0f0a303a446&quot;,&quot;itemData&quot;:{&quot;type&quot;:&quot;article-journal&quot;,&quot;id&quot;:&quot;bd3a19c5-3bc8-3d78-9c51-b0f0a303a446&quot;,&quot;title&quot;:&quot;rasterdiv—An Information Theory tailored R package for measuring ecosystem heterogeneity from space: To the origin and back&quot;,&quot;author&quot;:[{&quot;family&quot;:&quot;Rocchini&quot;,&quot;given&quot;:&quot;Duccio&quot;,&quot;parse-names&quot;:false,&quot;dropping-particle&quot;:&quot;&quot;,&quot;non-dropping-particle&quot;:&quot;&quot;},{&quot;family&quot;:&quot;Thouverai&quot;,&quot;given&quot;:&quot;Elisa&quot;,&quot;parse-names&quot;:false,&quot;dropping-particle&quot;:&quot;&quot;,&quot;non-dropping-particle&quot;:&quot;&quot;},{&quot;family&quot;:&quot;Marcantonio&quot;,&quot;given&quot;:&quot;Matteo&quot;,&quot;parse-names&quot;:false,&quot;dropping-particle&quot;:&quot;&quot;,&quot;non-dropping-particle&quot;:&quot;&quot;},{&quot;family&quot;:&quot;Iannacito&quot;,&quot;given&quot;:&quot;Martina&quot;,&quot;parse-names&quot;:false,&quot;dropping-particle&quot;:&quot;&quot;,&quot;non-dropping-particle&quot;:&quot;&quot;},{&quot;family&quot;:&quot;Re&quot;,&quot;given&quot;:&quot;Daniele&quot;,&quot;parse-names&quot;:false,&quot;dropping-particle&quot;:&quot;&quot;,&quot;non-dropping-particle&quot;:&quot;Da&quot;},{&quot;family&quot;:&quot;Torresani&quot;,&quot;given&quot;:&quot;Michele&quot;,&quot;parse-names&quot;:false,&quot;dropping-particle&quot;:&quot;&quot;,&quot;non-dropping-particle&quot;:&quot;&quot;},{&quot;family&quot;:&quot;Bacaro&quot;,&quot;given&quot;:&quot;Giovanni&quot;,&quot;parse-names&quot;:false,&quot;dropping-particle&quot;:&quot;&quot;,&quot;non-dropping-particle&quot;:&quot;&quot;},{&quot;family&quot;:&quot;Bazzichetto&quot;,&quot;given&quot;:&quot;Manuele&quot;,&quot;parse-names&quot;:false,&quot;dropping-particle&quot;:&quot;&quot;,&quot;non-dropping-particle&quot;:&quot;&quot;},{&quot;family&quot;:&quot;Bernardi&quot;,&quot;given&quot;:&quot;Alessandra&quot;,&quot;parse-names&quot;:false,&quot;dropping-particle&quot;:&quot;&quot;,&quot;non-dropping-particle&quot;:&quot;&quot;},{&quot;family&quot;:&quot;Foody&quot;,&quot;given&quot;:&quot;Giles M&quot;,&quot;parse-names&quot;:false,&quot;dropping-particle&quot;:&quot;&quot;,&quot;non-dropping-particle&quot;:&quot;&quot;},{&quot;family&quot;:&quot;Furrer&quot;,&quot;given&quot;:&quot;Reinhard&quot;,&quot;parse-names&quot;:false,&quot;dropping-particle&quot;:&quot;&quot;,&quot;non-dropping-particle&quot;:&quot;&quot;},{&quot;family&quot;:&quot;Kleijn&quot;,&quot;given&quot;:&quot;David&quot;,&quot;parse-names&quot;:false,&quot;dropping-particle&quot;:&quot;&quot;,&quot;non-dropping-particle&quot;:&quot;&quot;},{&quot;family&quot;:&quot;Larsen&quot;,&quot;given&quot;:&quot;Stefano&quot;,&quot;parse-names&quot;:false,&quot;dropping-particle&quot;:&quot;&quot;,&quot;non-dropping-particle&quot;:&quot;&quot;},{&quot;family&quot;:&quot;Lenoir&quot;,&quot;given&quot;:&quot;Jonathan&quot;,&quot;parse-names&quot;:false,&quot;dropping-particle&quot;:&quot;&quot;,&quot;non-dropping-particle&quot;:&quot;&quot;},{&quot;family&quot;:&quot;Malavasi&quot;,&quot;given&quot;:&quot;Marco&quot;,&quot;parse-names&quot;:false,&quot;dropping-particle&quot;:&quot;&quot;,&quot;non-dropping-particle&quot;:&quot;&quot;},{&quot;family&quot;:&quot;Marchetto&quot;,&quot;given&quot;:&quot;Elisa&quot;,&quot;parse-names&quot;:false,&quot;dropping-particle&quot;:&quot;&quot;,&quot;non-dropping-particle&quot;:&quot;&quot;},{&quot;family&quot;:&quot;Messori&quot;,&quot;given&quot;:&quot;Filippo&quot;,&quot;parse-names&quot;:false,&quot;dropping-particle&quot;:&quot;&quot;,&quot;non-dropping-particle&quot;:&quot;&quot;},{&quot;family&quot;:&quot;Montaghi&quot;,&quot;given&quot;:&quot;Alessandro&quot;,&quot;parse-names&quot;:false,&quot;dropping-particle&quot;:&quot;&quot;,&quot;non-dropping-particle&quot;:&quot;&quot;},{&quot;family&quot;:&quot;Moudrý&quot;,&quot;given&quot;:&quot;Vítězslav&quot;,&quot;parse-names&quot;:false,&quot;dropping-particle&quot;:&quot;&quot;,&quot;non-dropping-particle&quot;:&quot;&quot;},{&quot;family&quot;:&quot;Naimi&quot;,&quot;given&quot;:&quot;Babak&quot;,&quot;parse-names&quot;:false,&quot;dropping-particle&quot;:&quot;&quot;,&quot;non-dropping-particle&quot;:&quot;&quot;},{&quot;family&quot;:&quot;Ricotta&quot;,&quot;given&quot;:&quot;Carlo&quot;,&quot;parse-names&quot;:false,&quot;dropping-particle&quot;:&quot;&quot;,&quot;non-dropping-particle&quot;:&quot;&quot;},{&quot;family&quot;:&quot;Rossini&quot;,&quot;given&quot;:&quot;Micol&quot;,&quot;parse-names&quot;:false,&quot;dropping-particle&quot;:&quot;&quot;,&quot;non-dropping-particle&quot;:&quot;&quot;},{&quot;family&quot;:&quot;Santi&quot;,&quot;given&quot;:&quot;Francesco&quot;,&quot;parse-names&quot;:false,&quot;dropping-particle&quot;:&quot;&quot;,&quot;non-dropping-particle&quot;:&quot;&quot;},{&quot;family&quot;:&quot;Santos&quot;,&quot;given&quot;:&quot;Maria J&quot;,&quot;parse-names&quot;:false,&quot;dropping-particle&quot;:&quot;&quot;,&quot;non-dropping-particle&quot;:&quot;&quot;},{&quot;family&quot;:&quot;Schaepman&quot;,&quot;given&quot;:&quot;Michael E&quot;,&quot;parse-names&quot;:false,&quot;dropping-particle&quot;:&quot;&quot;,&quot;non-dropping-particle&quot;:&quot;&quot;},{&quot;family&quot;:&quot;Schneider&quot;,&quot;given&quot;:&quot;Fabian D&quot;,&quot;parse-names&quot;:false,&quot;dropping-particle&quot;:&quot;&quot;,&quot;non-dropping-particle&quot;:&quot;&quot;},{&quot;family&quot;:&quot;Schuh&quot;,&quot;given&quot;:&quot;Leila&quot;,&quot;parse-names&quot;:false,&quot;dropping-particle&quot;:&quot;&quot;,&quot;non-dropping-particle&quot;:&quot;&quot;},{&quot;family&quot;:&quot;Silvestri&quot;,&quot;given&quot;:&quot;Sonia&quot;,&quot;parse-names&quot;:false,&quot;dropping-particle&quot;:&quot;&quot;,&quot;non-dropping-particle&quot;:&quot;&quot;},{&quot;family&quot;:&quot;Ŝímová&quot;,&quot;given&quot;:&quot;Petra&quot;,&quot;parse-names&quot;:false,&quot;dropping-particle&quot;:&quot;&quot;,&quot;non-dropping-particle&quot;:&quot;&quot;},{&quot;family&quot;:&quot;Skidmore&quot;,&quot;given&quot;:&quot;Andrew K&quot;,&quot;parse-names&quot;:false,&quot;dropping-particle&quot;:&quot;&quot;,&quot;non-dropping-particle&quot;:&quot;&quot;},{&quot;family&quot;:&quot;Tattoni&quot;,&quot;given&quot;:&quot;Clara&quot;,&quot;parse-names&quot;:false,&quot;dropping-particle&quot;:&quot;&quot;,&quot;non-dropping-particle&quot;:&quot;&quot;},{&quot;family&quot;:&quot;Tordoni&quot;,&quot;given&quot;:&quot;Enrico&quot;,&quot;parse-names&quot;:false,&quot;dropping-particle&quot;:&quot;&quot;,&quot;non-dropping-particle&quot;:&quot;&quot;},{&quot;family&quot;:&quot;Vicario&quot;,&quot;given&quot;:&quot;Saverio&quot;,&quot;parse-names&quot;:false,&quot;dropping-particle&quot;:&quot;&quot;,&quot;non-dropping-particle&quot;:&quot;&quot;},{&quot;family&quot;:&quot;Zannini&quot;,&quot;given&quot;:&quot;Piero&quot;,&quot;parse-names&quot;:false,&quot;dropping-particle&quot;:&quot;&quot;,&quot;non-dropping-particle&quot;:&quot;&quot;},{&quot;family&quot;:&quot;Wegmann&quot;,&quot;given&quot;:&quot;Martin&quot;,&quot;parse-names&quot;:false,&quot;dropping-particle&quot;:&quot;&quot;,&quot;non-dropping-particle&quot;:&quot;&quot;}],&quot;container-title&quot;:&quot;Methods in Ecology and Evolution&quot;,&quot;container-title-short&quot;:&quot;Methods Ecol Evol&quot;,&quot;DOI&quot;:&quot;https://doi.org/10.1111/2041-210X.13583&quot;,&quot;ISSN&quot;:&quot;2041-210X&quot;,&quot;URL&quot;:&quot;https://doi.org/10.1111/2041-210X.13583&quot;,&quot;issued&quot;:{&quot;date-parts&quot;:[[2021,6,1]]},&quot;page&quot;:&quot;1093-1102&quot;,&quot;abstract&quot;:&quot;Abstract Ecosystem heterogeneity has been widely recognized as a key ecological indicator of several ecological functions, diversity patterns and change, metapopulation dynamics, population connectivity or gene flow. In this paper, we present a new R package?rasterdiv?to calculate heterogeneity indices based on remotely sensed data. We also provide an ecological application at the landscape scale and demonstrate its power in revealing potentially hidden heterogeneity patterns. The rasterdiv package allows calculating multiple indices, robustly rooted in Information Theory, and based on reproducible open-source algorithms.&quot;,&quot;publisher&quot;:&quot;John Wiley &amp; Sons, Ltd&quot;,&quot;issue&quot;:&quot;6&quot;,&quot;volume&quot;:&quot;12&quot;},&quot;isTemporary&quot;:false}]},{&quot;citationID&quot;:&quot;MENDELEY_CITATION_5d6a9a3c-05f7-438d-a483-10c231bca375&quot;,&quot;properties&quot;:{&quot;noteIndex&quot;:0},&quot;isEdited&quot;:false,&quot;manualOverride&quot;:{&quot;isManuallyOverridden&quot;:false,&quot;citeprocText&quot;:&quot;(Maus et al., 2016)&quot;,&quot;manualOverrideText&quot;:&quot;&quot;},&quot;citationTag&quot;:&quot;MENDELEY_CITATION_v3_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&quot;,&quot;citationItems&quot;:[{&quot;id&quot;:&quot;5fdd2977-cb1d-30b7-94a5-266bbd3472bd&quot;,&quot;itemData&quot;:{&quot;type&quot;:&quot;article-journal&quot;,&quot;id&quot;:&quot;5fdd2977-cb1d-30b7-94a5-266bbd3472bd&quot;,&quot;title&quot;:&quot;Time-Weighted Dynamic Time Warping Method for Land-Use and Land-Cover Mapping&quot;,&quot;author&quot;:[{&quot;family&quot;:&quot;Maus&quot;,&quot;given&quot;:&quot;Victor&quot;,&quot;parse-names&quot;:false,&quot;dropping-particle&quot;:&quot;&quot;,&quot;non-dropping-particle&quot;:&quot;&quot;},{&quot;family&quot;:&quot;Câmara&quot;,&quot;given&quot;:&quot;Gilberto&quot;,&quot;parse-names&quot;:false,&quot;dropping-particle&quot;:&quot;&quot;,&quot;non-dropping-particle&quot;:&quot;&quot;},{&quot;family&quot;:&quot;Cartaxo&quot;,&quot;given&quot;:&quot;Ricardo&quot;,&quot;parse-names&quot;:false,&quot;dropping-particle&quot;:&quot;&quot;,&quot;non-dropping-particle&quot;:&quot;&quot;},{&quot;family&quot;:&quot;Sanchez&quot;,&quot;given&quot;:&quot;Alber&quot;,&quot;parse-names&quot;:false,&quot;dropping-particle&quot;:&quot;&quot;,&quot;non-dropping-particle&quot;:&quot;&quot;},{&quot;family&quot;:&quot;Ramos&quot;,&quot;given&quot;:&quot;Fernando M&quot;,&quot;parse-names&quot;:false,&quot;dropping-particle&quot;:&quot;&quot;,&quot;non-dropping-particle&quot;:&quot;&quot;},{&quot;family&quot;:&quot;Queiroz&quot;,&quot;given&quot;:&quot;Gilberto R&quot;,&quot;parse-names&quot;:false,&quot;dropping-particle&quot;:&quot;De&quot;,&quot;non-dropping-particle&quot;:&quot;&quot;}],&quot;DOI&quot;:&quot;10.1109/JSTARS.2016.2517118&quot;,&quot;URL&quot;:&quot;https://ieeexplore.ieee.org/document/7403907&quot;,&quot;issued&quot;:{&quot;date-parts&quot;:[[2016]]},&quot;page&quot;:&quot;1-11&quot;,&quot;container-title-short&quot;:&quot;&quot;},&quot;isTemporary&quot;:false}]},{&quot;citationID&quot;:&quot;MENDELEY_CITATION_0e265a46-206f-4ae4-bb21-654e8c6ca26a&quot;,&quot;properties&quot;:{&quot;noteIndex&quot;:0},&quot;isEdited&quot;:false,&quot;manualOverride&quot;:{&quot;isManuallyOverridden&quot;:false,&quot;citeprocText&quot;:&quot;(Fu et al., 2019)&quot;,&quot;manualOverrideText&quot;:&quot;&quot;},&quot;citationTag&quot;:&quot;MENDELEY_CITATION_v3_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&quot;,&quot;citationItems&quot;:[{&quot;id&quot;:&quot;7f1d42a7-a375-36a7-9487-7d113e5f0a96&quot;,&quot;itemData&quot;:{&quot;type&quot;:&quot;article-journal&quot;,&quot;id&quot;:&quot;7f1d42a7-a375-36a7-9487-7d113e5f0a96&quot;,&quot;title&quot;:&quot;Short photoperiod reduces the temperature sensitivity of leaf-out in saplings of Fagus sylvatica but not in horse chestnut&quot;,&quot;author&quot;:[{&quot;family&quot;:&quot;Fu&quot;,&quot;given&quot;:&quot;Yongshuo H.&quot;,&quot;parse-names&quot;:false,&quot;dropping-particle&quot;:&quot;&quot;,&quot;non-dropping-particle&quot;:&quot;&quot;},{&quot;family&quot;:&quot;Piao&quot;,&quot;given&quot;:&quot;Shilong&quot;,&quot;parse-names&quot;:false,&quot;dropping-particle&quot;:&quot;&quot;,&quot;non-dropping-particle&quot;:&quot;&quot;},{&quot;family&quot;:&quot;Zhou&quot;,&quot;given&quot;:&quot;Xuancheng&quot;,&quot;parse-names&quot;:false,&quot;dropping-particle&quot;:&quot;&quot;,&quot;non-dropping-particle&quot;:&quot;&quot;},{&quot;family&quot;:&quot;Geng&quot;,&quot;given&quot;:&quot;Xiaojun&quot;,&quot;parse-names&quot;:false,&quot;dropping-particle&quot;:&quot;&quot;,&quot;non-dropping-particle&quot;:&quot;&quot;},{&quot;family&quot;:&quot;Hao&quot;,&quot;given&quot;:&quot;Fanghua&quot;,&quot;parse-names&quot;:false,&quot;dropping-particle&quot;:&quot;&quot;,&quot;non-dropping-particle&quot;:&quot;&quot;},{&quot;family&quot;:&quot;Vitasse&quot;,&quot;given&quot;:&quot;Yann&quot;,&quot;parse-names&quot;:false,&quot;dropping-particle&quot;:&quot;&quot;,&quot;non-dropping-particle&quot;:&quot;&quot;},{&quot;family&quot;:&quot;Janssens&quot;,&quot;given&quot;:&quot;Ivan A.&quot;,&quot;parse-names&quot;:false,&quot;dropping-particle&quot;:&quot;&quot;,&quot;non-dropping-particle&quot;:&quot;&quot;}],&quot;container-title&quot;:&quot;Global Change Biology&quot;,&quot;container-title-short&quot;:&quot;Glob Chang Biol&quot;,&quot;DOI&quot;:&quot;10.1111/gcb.14599&quot;,&quot;ISSN&quot;:&quot;13652486&quot;,&quot;PMID&quot;:&quot;30779408&quot;,&quot;issued&quot;:{&quot;date-parts&quot;:[[2019]]},&quot;page&quot;:&quot;1696-1703&quot;,&quot;abstract&quot;:&quot;Leaf phenology is one of the most reliable bioindicators of ongoing global warming in temperate and boreal zones because it is highly sensitive to temperature variation. A large number of studies have reported advanced spring leaf-out due to global warming, yet the temperature sensitivity of leaf-out has significantly decreased in temperate deciduous tree species over the past three decades. One of the possible mechanisms is that photoperiod is limiting further advance to protect the leaves against potential damaging frosts. However, the “photoperiod limitation” hypothesis remains poorly investigated and experimentally tested. Here, we conducted a photoperiod- and temperature-manipulation experiment in climate chambers on two common deciduous species in Europe: Fagus sylvatica (European beech, a typically late flushing species) and Aesculus hippocastanum (horse chestnut, a typically early flushing species). In agreement with previous studies, we found that the warming significantly advanced the leaf-out dates by 4.3 and 3.7 days/°C for beech and horse chestnut saplings, respectively. However, shorter photoperiod significantly reduced the temperature sensitivity of beech only (3.0 days/°C) by substantially increasing the heat requirement to avoid leafing-out too early. Interestingly, the photoperiod limitation only occurs below a certain daylength (photoperiod threshold) when the warming increased above 4°C for beech trees. In contrast, for chestnut, no photoperiod threshold was found even when the ambient air temperature was warmed by 5°C. Given the species-specific photoperiod effect on leaf phenology, the sequence of the leaf-out timing among forest tree species may change under future climate warming conditions. Nonphotoperiodic species may benefit from warmer springs by starting the growing season earlier than photoperiodic sensitive species, modifying forest ecosystem structure and functions, but this photoperiod limitation needs to be further investigated experimentally in numerous species.&quot;,&quot;issue&quot;:&quot;5&quot;,&quot;volume&quot;:&quot;2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6C9B-301F-4B0F-806B-BF2F47A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884</Words>
  <Characters>5043</Characters>
  <Application>Microsoft Office Word</Application>
  <DocSecurity>4</DocSecurity>
  <Lines>42</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Literature Review of Dynamic Time Warping Within a Phenological Context:</vt:lpstr>
      <vt:lpstr>    Importance of biodiversity indices:</vt:lpstr>
      <vt:lpstr>    Background to Dynamic Time Warping (DTW) and Time Weighted Dynamic Time Warping </vt:lpstr>
      <vt:lpstr>    Ecological benefits of the TWDTW approach:</vt:lpstr>
      <vt:lpstr>    Applicability and constraints of the approach </vt:lpstr>
      <vt:lpstr>References:</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Samuel Shayle | אליוט שמואל שייל</dc:creator>
  <cp:keywords/>
  <dc:description/>
  <cp:lastModifiedBy>Elliot Samuel Shayle | אליוט שמואל שייל</cp:lastModifiedBy>
  <cp:revision>241</cp:revision>
  <dcterms:created xsi:type="dcterms:W3CDTF">2024-04-02T22:03:00Z</dcterms:created>
  <dcterms:modified xsi:type="dcterms:W3CDTF">2024-04-04T00:17:00Z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http://csl.mendeley.com/styles/503214771/science</vt:lpwstr>
  </property>
  <property fmtid="{D5CDD505-2E9C-101B-9397-08002B2CF9AE}" pid="21" name="Mendeley Recent Style Name 9_1">
    <vt:lpwstr>Science - Elliot_Samuel Shayle, BSc</vt:lpwstr>
  </property>
</Properties>
</file>