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FB69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---</w:t>
      </w:r>
    </w:p>
    <w:p w14:paraId="6932CA9A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title: 'Project 6: Phenological Diversity Trends </w:t>
      </w:r>
      <w:proofErr w:type="gramStart"/>
      <w:r w:rsidRPr="00A70463">
        <w:rPr>
          <w:rFonts w:ascii="Courier New" w:hAnsi="Courier New" w:cs="Courier New"/>
          <w:lang w:val="en-GB"/>
        </w:rPr>
        <w:t>By</w:t>
      </w:r>
      <w:proofErr w:type="gramEnd"/>
      <w:r w:rsidRPr="00A70463">
        <w:rPr>
          <w:rFonts w:ascii="Courier New" w:hAnsi="Courier New" w:cs="Courier New"/>
          <w:lang w:val="en-GB"/>
        </w:rPr>
        <w:t xml:space="preserve"> Remote Sensing Related </w:t>
      </w:r>
      <w:proofErr w:type="spellStart"/>
      <w:r w:rsidRPr="00A70463">
        <w:rPr>
          <w:rFonts w:ascii="Courier New" w:hAnsi="Courier New" w:cs="Courier New"/>
          <w:lang w:val="en-GB"/>
        </w:rPr>
        <w:t>Datacubes</w:t>
      </w:r>
      <w:proofErr w:type="spellEnd"/>
      <w:r w:rsidRPr="00A70463">
        <w:rPr>
          <w:rFonts w:ascii="Courier New" w:hAnsi="Courier New" w:cs="Courier New"/>
          <w:lang w:val="en-GB"/>
        </w:rPr>
        <w:t>'</w:t>
      </w:r>
    </w:p>
    <w:p w14:paraId="5C935F85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tags:</w:t>
      </w:r>
    </w:p>
    <w:p w14:paraId="1CC44889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Rao Q Index</w:t>
      </w:r>
    </w:p>
    <w:p w14:paraId="311F73BB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Time-Weighted Dynamic Time Warping</w:t>
      </w:r>
    </w:p>
    <w:p w14:paraId="1EA79D1C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Landscape Heterogeneity</w:t>
      </w:r>
    </w:p>
    <w:p w14:paraId="1F42FC49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Remote Sensing</w:t>
      </w:r>
    </w:p>
    <w:p w14:paraId="67D55070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Time Series</w:t>
      </w:r>
    </w:p>
    <w:p w14:paraId="7D7BC34F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authors:</w:t>
      </w:r>
    </w:p>
    <w:p w14:paraId="100099C0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name: First Last</w:t>
      </w:r>
    </w:p>
    <w:p w14:paraId="02170B88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 </w:t>
      </w:r>
      <w:proofErr w:type="spellStart"/>
      <w:r w:rsidRPr="00A70463">
        <w:rPr>
          <w:rFonts w:ascii="Courier New" w:hAnsi="Courier New" w:cs="Courier New"/>
          <w:lang w:val="en-GB"/>
        </w:rPr>
        <w:t>orcid</w:t>
      </w:r>
      <w:proofErr w:type="spellEnd"/>
      <w:r w:rsidRPr="00A70463">
        <w:rPr>
          <w:rFonts w:ascii="Courier New" w:hAnsi="Courier New" w:cs="Courier New"/>
          <w:lang w:val="en-GB"/>
        </w:rPr>
        <w:t>: 0000-0000-0000-0000</w:t>
      </w:r>
    </w:p>
    <w:p w14:paraId="49221D66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 affiliation: 1</w:t>
      </w:r>
    </w:p>
    <w:p w14:paraId="3CCEA65A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- name: Second Last</w:t>
      </w:r>
    </w:p>
    <w:p w14:paraId="5ED0A26F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 </w:t>
      </w:r>
      <w:proofErr w:type="spellStart"/>
      <w:r w:rsidRPr="00A70463">
        <w:rPr>
          <w:rFonts w:ascii="Courier New" w:hAnsi="Courier New" w:cs="Courier New"/>
          <w:lang w:val="en-GB"/>
        </w:rPr>
        <w:t>orcid</w:t>
      </w:r>
      <w:proofErr w:type="spellEnd"/>
      <w:r w:rsidRPr="00A70463">
        <w:rPr>
          <w:rFonts w:ascii="Courier New" w:hAnsi="Courier New" w:cs="Courier New"/>
          <w:lang w:val="en-GB"/>
        </w:rPr>
        <w:t>: 0000-0000-0000-0000</w:t>
      </w:r>
    </w:p>
    <w:p w14:paraId="04F47111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 affiliation: 2</w:t>
      </w:r>
    </w:p>
    <w:p w14:paraId="30A24C81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affiliations:</w:t>
      </w:r>
    </w:p>
    <w:p w14:paraId="5D5DB499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- name: Institution 1, address, city, country</w:t>
      </w:r>
    </w:p>
    <w:p w14:paraId="6EE63336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index: 1</w:t>
      </w:r>
    </w:p>
    <w:p w14:paraId="10479276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- name: Institution 1, address, city, country</w:t>
      </w:r>
    </w:p>
    <w:p w14:paraId="24CA6574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index: 2</w:t>
      </w:r>
    </w:p>
    <w:p w14:paraId="03A2C98B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date: 03 April 2024</w:t>
      </w:r>
    </w:p>
    <w:p w14:paraId="171A8808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bibliography: </w:t>
      </w:r>
      <w:proofErr w:type="spellStart"/>
      <w:r w:rsidRPr="00A70463">
        <w:rPr>
          <w:rFonts w:ascii="Courier New" w:hAnsi="Courier New" w:cs="Courier New"/>
          <w:lang w:val="en-GB"/>
        </w:rPr>
        <w:t>paper.bib</w:t>
      </w:r>
      <w:proofErr w:type="spellEnd"/>
    </w:p>
    <w:p w14:paraId="6FE146A9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proofErr w:type="spellStart"/>
      <w:r w:rsidRPr="00A70463">
        <w:rPr>
          <w:rFonts w:ascii="Courier New" w:hAnsi="Courier New" w:cs="Courier New"/>
          <w:lang w:val="en-GB"/>
        </w:rPr>
        <w:t>authors_short</w:t>
      </w:r>
      <w:proofErr w:type="spellEnd"/>
      <w:r w:rsidRPr="00A70463">
        <w:rPr>
          <w:rFonts w:ascii="Courier New" w:hAnsi="Courier New" w:cs="Courier New"/>
          <w:lang w:val="en-GB"/>
        </w:rPr>
        <w:t xml:space="preserve">: Last et al. (2021) </w:t>
      </w:r>
      <w:proofErr w:type="spellStart"/>
      <w:proofErr w:type="gramStart"/>
      <w:r w:rsidRPr="00A70463">
        <w:rPr>
          <w:rFonts w:ascii="Courier New" w:hAnsi="Courier New" w:cs="Courier New"/>
          <w:lang w:val="en-GB"/>
        </w:rPr>
        <w:t>BioHackrXiv</w:t>
      </w:r>
      <w:proofErr w:type="spellEnd"/>
      <w:r w:rsidRPr="00A70463">
        <w:rPr>
          <w:rFonts w:ascii="Courier New" w:hAnsi="Courier New" w:cs="Courier New"/>
          <w:lang w:val="en-GB"/>
        </w:rPr>
        <w:t xml:space="preserve">  template</w:t>
      </w:r>
      <w:proofErr w:type="gramEnd"/>
    </w:p>
    <w:p w14:paraId="3060C498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group: B-Cubed</w:t>
      </w:r>
    </w:p>
    <w:p w14:paraId="0B62D729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event: B-Cubed Hackathon 2024 - Hacking biodiversity data cubes for policy</w:t>
      </w:r>
    </w:p>
    <w:p w14:paraId="69E4EE7F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proofErr w:type="spellStart"/>
      <w:r w:rsidRPr="00A70463">
        <w:rPr>
          <w:rFonts w:ascii="Courier New" w:hAnsi="Courier New" w:cs="Courier New"/>
          <w:lang w:val="en-GB"/>
        </w:rPr>
        <w:t>editor_options</w:t>
      </w:r>
      <w:proofErr w:type="spellEnd"/>
      <w:r w:rsidRPr="00A70463">
        <w:rPr>
          <w:rFonts w:ascii="Courier New" w:hAnsi="Courier New" w:cs="Courier New"/>
          <w:lang w:val="en-GB"/>
        </w:rPr>
        <w:t xml:space="preserve">: </w:t>
      </w:r>
    </w:p>
    <w:p w14:paraId="0E9E7D98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markdown: </w:t>
      </w:r>
    </w:p>
    <w:p w14:paraId="7144E291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    wrap: 72</w:t>
      </w:r>
    </w:p>
    <w:p w14:paraId="7AB4D746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---</w:t>
      </w:r>
    </w:p>
    <w:p w14:paraId="06B3895A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30A8EAFB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 Introduction:</w:t>
      </w:r>
    </w:p>
    <w:p w14:paraId="5B4B7C3E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79EA474A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The R package "</w:t>
      </w:r>
      <w:proofErr w:type="spellStart"/>
      <w:r w:rsidRPr="00A70463">
        <w:rPr>
          <w:rFonts w:ascii="Courier New" w:hAnsi="Courier New" w:cs="Courier New"/>
          <w:lang w:val="en-GB"/>
        </w:rPr>
        <w:t>rasterdiv</w:t>
      </w:r>
      <w:proofErr w:type="spellEnd"/>
      <w:r w:rsidRPr="00A70463">
        <w:rPr>
          <w:rFonts w:ascii="Courier New" w:hAnsi="Courier New" w:cs="Courier New"/>
          <w:lang w:val="en-GB"/>
        </w:rPr>
        <w:t xml:space="preserve">" was created to calculate diversity </w:t>
      </w:r>
      <w:proofErr w:type="gramStart"/>
      <w:r w:rsidRPr="00A70463">
        <w:rPr>
          <w:rFonts w:ascii="Courier New" w:hAnsi="Courier New" w:cs="Courier New"/>
          <w:lang w:val="en-GB"/>
        </w:rPr>
        <w:t>indices</w:t>
      </w:r>
      <w:proofErr w:type="gramEnd"/>
    </w:p>
    <w:p w14:paraId="2BBDC9E3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with data of the class "raster layer". Biodiversity indexes commonly</w:t>
      </w:r>
    </w:p>
    <w:p w14:paraId="2AF6C170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focus on the spatial component. Here we outline an </w:t>
      </w:r>
      <w:proofErr w:type="spellStart"/>
      <w:r w:rsidRPr="00A70463">
        <w:rPr>
          <w:rFonts w:ascii="Courier New" w:hAnsi="Courier New" w:cs="Courier New"/>
          <w:lang w:val="en-GB"/>
        </w:rPr>
        <w:t>extention</w:t>
      </w:r>
      <w:proofErr w:type="spellEnd"/>
      <w:r w:rsidRPr="00A70463">
        <w:rPr>
          <w:rFonts w:ascii="Courier New" w:hAnsi="Courier New" w:cs="Courier New"/>
          <w:lang w:val="en-GB"/>
        </w:rPr>
        <w:t xml:space="preserve"> to </w:t>
      </w:r>
      <w:proofErr w:type="gramStart"/>
      <w:r w:rsidRPr="00A70463">
        <w:rPr>
          <w:rFonts w:ascii="Courier New" w:hAnsi="Courier New" w:cs="Courier New"/>
          <w:lang w:val="en-GB"/>
        </w:rPr>
        <w:t>our</w:t>
      </w:r>
      <w:proofErr w:type="gramEnd"/>
    </w:p>
    <w:p w14:paraId="5767B376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implementation of Rao's diversity indices to account for the temporal</w:t>
      </w:r>
    </w:p>
    <w:p w14:paraId="405CA489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dimension of data, alongside the relevant biological context.</w:t>
      </w:r>
    </w:p>
    <w:p w14:paraId="3D210079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361C0098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## The Importance of Biodiversity Indices:</w:t>
      </w:r>
    </w:p>
    <w:p w14:paraId="6B4F8A81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6581550C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Heterogeneous ecosystems have been shown both experimentally and</w:t>
      </w:r>
    </w:p>
    <w:p w14:paraId="2DA893A3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theoretically to provide greater utility to all the agents which</w:t>
      </w:r>
    </w:p>
    <w:p w14:paraId="3734ABBB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comprise that ecosystem. This is through the provision of more and </w:t>
      </w:r>
      <w:proofErr w:type="gramStart"/>
      <w:r w:rsidRPr="00A70463">
        <w:rPr>
          <w:rFonts w:ascii="Courier New" w:hAnsi="Courier New" w:cs="Courier New"/>
          <w:lang w:val="en-GB"/>
        </w:rPr>
        <w:t>more</w:t>
      </w:r>
      <w:proofErr w:type="gramEnd"/>
    </w:p>
    <w:p w14:paraId="7AAD04C3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varied niches for flora and fauna to propagate. This subsequently</w:t>
      </w:r>
    </w:p>
    <w:p w14:paraId="5A9CB941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increases the value of ecosystem services provided to the </w:t>
      </w:r>
      <w:proofErr w:type="gramStart"/>
      <w:r w:rsidRPr="00A70463">
        <w:rPr>
          <w:rFonts w:ascii="Courier New" w:hAnsi="Courier New" w:cs="Courier New"/>
          <w:lang w:val="en-GB"/>
        </w:rPr>
        <w:t>communities</w:t>
      </w:r>
      <w:proofErr w:type="gramEnd"/>
    </w:p>
    <w:p w14:paraId="497BDBBD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surrounding an ecosystem. Heterogeneous ecosystems are typically </w:t>
      </w:r>
      <w:proofErr w:type="gramStart"/>
      <w:r w:rsidRPr="00A70463">
        <w:rPr>
          <w:rFonts w:ascii="Courier New" w:hAnsi="Courier New" w:cs="Courier New"/>
          <w:lang w:val="en-GB"/>
        </w:rPr>
        <w:t>also</w:t>
      </w:r>
      <w:proofErr w:type="gramEnd"/>
    </w:p>
    <w:p w14:paraId="2FA9B56E" w14:textId="3EF8FEA2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more resilient to disturbances they experience</w:t>
      </w:r>
      <w:ins w:id="0" w:author="SAVERIO VICARIO" w:date="2024-04-04T17:25:00Z" w16du:dateUtc="2024-04-04T15:25:00Z">
        <w:r w:rsidR="00A70463">
          <w:rPr>
            <w:rFonts w:ascii="Courier New" w:hAnsi="Courier New" w:cs="Courier New"/>
            <w:lang w:val="en-GB"/>
          </w:rPr>
          <w:t>, probably due to functional redundancy</w:t>
        </w:r>
      </w:ins>
      <w:r w:rsidRPr="00A70463">
        <w:rPr>
          <w:rFonts w:ascii="Courier New" w:hAnsi="Courier New" w:cs="Courier New"/>
          <w:lang w:val="en-GB"/>
        </w:rPr>
        <w:t>. Due to the centrality of</w:t>
      </w:r>
    </w:p>
    <w:p w14:paraId="1CA219A6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biodiversity to healthy ecosystem functioning, quantitative measures of</w:t>
      </w:r>
    </w:p>
    <w:p w14:paraId="11BEC33C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biodiversity </w:t>
      </w:r>
      <w:proofErr w:type="gramStart"/>
      <w:r w:rsidRPr="00A70463">
        <w:rPr>
          <w:rFonts w:ascii="Courier New" w:hAnsi="Courier New" w:cs="Courier New"/>
          <w:lang w:val="en-GB"/>
        </w:rPr>
        <w:t>are</w:t>
      </w:r>
      <w:proofErr w:type="gramEnd"/>
      <w:r w:rsidRPr="00A70463">
        <w:rPr>
          <w:rFonts w:ascii="Courier New" w:hAnsi="Courier New" w:cs="Courier New"/>
          <w:lang w:val="en-GB"/>
        </w:rPr>
        <w:t xml:space="preserve"> required to understand how ecosystems are responding to</w:t>
      </w:r>
    </w:p>
    <w:p w14:paraId="5E5484AD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ongoing environmental changes, such as shifting land use.</w:t>
      </w:r>
    </w:p>
    <w:p w14:paraId="6B72BD4F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2BD55F16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Shannon's H value has been widely used as a proxy for biodiversity, but</w:t>
      </w:r>
    </w:p>
    <w:p w14:paraId="33AD8B4F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can be inadequate when applied to the new kinds of data generated by</w:t>
      </w:r>
    </w:p>
    <w:p w14:paraId="23C63802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remote sensing platforms (e.g. images from Earth observation</w:t>
      </w:r>
    </w:p>
    <w:p w14:paraId="065F6432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satellites). To create quantified data from ecosystems, most analytical</w:t>
      </w:r>
    </w:p>
    <w:p w14:paraId="14937FE0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approaches assess discrete points within the ecosystem, such as </w:t>
      </w:r>
      <w:proofErr w:type="gramStart"/>
      <w:r w:rsidRPr="00A70463">
        <w:rPr>
          <w:rFonts w:ascii="Courier New" w:hAnsi="Courier New" w:cs="Courier New"/>
          <w:lang w:val="en-GB"/>
        </w:rPr>
        <w:t>those</w:t>
      </w:r>
      <w:proofErr w:type="gramEnd"/>
    </w:p>
    <w:p w14:paraId="799D6034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from a quadrat, or pixels in the case of aerial remote sensing datasets.</w:t>
      </w:r>
    </w:p>
    <w:p w14:paraId="2580B50F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lastRenderedPageBreak/>
        <w:t xml:space="preserve">One limitation is that Shannon's H value is that it does not </w:t>
      </w:r>
      <w:proofErr w:type="gramStart"/>
      <w:r w:rsidRPr="00A70463">
        <w:rPr>
          <w:rFonts w:ascii="Courier New" w:hAnsi="Courier New" w:cs="Courier New"/>
          <w:lang w:val="en-GB"/>
        </w:rPr>
        <w:t>consider</w:t>
      </w:r>
      <w:proofErr w:type="gramEnd"/>
    </w:p>
    <w:p w14:paraId="55AED830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the distance between each sampled point (whether they are species,</w:t>
      </w:r>
    </w:p>
    <w:p w14:paraId="2FA89E2D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pixel, or any other quantitative abstractions of an observation). This</w:t>
      </w:r>
    </w:p>
    <w:p w14:paraId="72C8FE09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approach treats all objects within a dataset as equally distant from </w:t>
      </w:r>
      <w:proofErr w:type="gramStart"/>
      <w:r w:rsidRPr="00A70463">
        <w:rPr>
          <w:rFonts w:ascii="Courier New" w:hAnsi="Courier New" w:cs="Courier New"/>
          <w:lang w:val="en-GB"/>
        </w:rPr>
        <w:t>one</w:t>
      </w:r>
      <w:proofErr w:type="gramEnd"/>
    </w:p>
    <w:p w14:paraId="23C6895F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another.</w:t>
      </w:r>
    </w:p>
    <w:p w14:paraId="1290BCC8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55A71222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Rao's Quadratic Diversity Index (Rao's Q) adds space as a trait to its</w:t>
      </w:r>
    </w:p>
    <w:p w14:paraId="056F7527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abstraction of biodiversity by accounting for the distance between</w:t>
      </w:r>
    </w:p>
    <w:p w14:paraId="1FEE01A2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observations [Explain what a pixel is and how it can be any sort of</w:t>
      </w:r>
    </w:p>
    <w:p w14:paraId="08C15AA1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entity] within a study site. As a spatially informed alternative to</w:t>
      </w:r>
    </w:p>
    <w:p w14:paraId="7CBE7D7E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Shannon's H, Rao's Q has been demonstrated experimentally to </w:t>
      </w:r>
      <w:proofErr w:type="gramStart"/>
      <w:r w:rsidRPr="00A70463">
        <w:rPr>
          <w:rFonts w:ascii="Courier New" w:hAnsi="Courier New" w:cs="Courier New"/>
          <w:lang w:val="en-GB"/>
        </w:rPr>
        <w:t>offer</w:t>
      </w:r>
      <w:proofErr w:type="gramEnd"/>
    </w:p>
    <w:p w14:paraId="32E15504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greater efficacy when representing biodiversity in aerial remote </w:t>
      </w:r>
      <w:proofErr w:type="gramStart"/>
      <w:r w:rsidRPr="00A70463">
        <w:rPr>
          <w:rFonts w:ascii="Courier New" w:hAnsi="Courier New" w:cs="Courier New"/>
          <w:lang w:val="en-GB"/>
        </w:rPr>
        <w:t>sensing</w:t>
      </w:r>
      <w:proofErr w:type="gramEnd"/>
    </w:p>
    <w:p w14:paraId="0987593E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datasets [@Rocchini:2021], for which pixels are the discrete </w:t>
      </w:r>
      <w:proofErr w:type="gramStart"/>
      <w:r w:rsidRPr="00A70463">
        <w:rPr>
          <w:rFonts w:ascii="Courier New" w:hAnsi="Courier New" w:cs="Courier New"/>
          <w:lang w:val="en-GB"/>
        </w:rPr>
        <w:t>observation</w:t>
      </w:r>
      <w:proofErr w:type="gramEnd"/>
    </w:p>
    <w:p w14:paraId="28774A62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units. However, Rao's Q remains limited by its inability to assess </w:t>
      </w:r>
      <w:proofErr w:type="gramStart"/>
      <w:r w:rsidRPr="00A70463">
        <w:rPr>
          <w:rFonts w:ascii="Courier New" w:hAnsi="Courier New" w:cs="Courier New"/>
          <w:lang w:val="en-GB"/>
        </w:rPr>
        <w:t>trait</w:t>
      </w:r>
      <w:proofErr w:type="gramEnd"/>
    </w:p>
    <w:p w14:paraId="036D678C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change over time. Current implementations of the index only assess </w:t>
      </w:r>
      <w:proofErr w:type="gramStart"/>
      <w:r w:rsidRPr="00A70463">
        <w:rPr>
          <w:rFonts w:ascii="Courier New" w:hAnsi="Courier New" w:cs="Courier New"/>
          <w:lang w:val="en-GB"/>
        </w:rPr>
        <w:t>one</w:t>
      </w:r>
      <w:proofErr w:type="gramEnd"/>
    </w:p>
    <w:p w14:paraId="172A2673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snapshot of the data at a time. We set out to overcome this </w:t>
      </w:r>
      <w:proofErr w:type="gramStart"/>
      <w:r w:rsidRPr="00A70463">
        <w:rPr>
          <w:rFonts w:ascii="Courier New" w:hAnsi="Courier New" w:cs="Courier New"/>
          <w:lang w:val="en-GB"/>
        </w:rPr>
        <w:t>limitation</w:t>
      </w:r>
      <w:proofErr w:type="gramEnd"/>
    </w:p>
    <w:p w14:paraId="4711D348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by incorporating Time-Weighted Dynamic Time Warping (TWDTW) to include</w:t>
      </w:r>
    </w:p>
    <w:p w14:paraId="11E35244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time as a component of the distance variable within Rao's Q.</w:t>
      </w:r>
    </w:p>
    <w:p w14:paraId="58D7BDC3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6797D17B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## The Purpose of (Time-Weighted) Dynamic Time Warping &amp; its Ecological Utility:</w:t>
      </w:r>
    </w:p>
    <w:p w14:paraId="464C4E40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7862BCAC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Dynamic Time Warping (DTW) is a mathematical approach used to </w:t>
      </w:r>
      <w:proofErr w:type="gramStart"/>
      <w:r w:rsidRPr="00A70463">
        <w:rPr>
          <w:rFonts w:ascii="Courier New" w:hAnsi="Courier New" w:cs="Courier New"/>
          <w:lang w:val="en-GB"/>
        </w:rPr>
        <w:t>compare</w:t>
      </w:r>
      <w:proofErr w:type="gramEnd"/>
    </w:p>
    <w:p w14:paraId="7EED0100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data series when the timing of observations differs. It has been used in</w:t>
      </w:r>
    </w:p>
    <w:p w14:paraId="654C5A34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a variety of disciplines. DTW works by finding the smallest </w:t>
      </w:r>
      <w:proofErr w:type="gramStart"/>
      <w:r w:rsidRPr="00A70463">
        <w:rPr>
          <w:rFonts w:ascii="Courier New" w:hAnsi="Courier New" w:cs="Courier New"/>
          <w:lang w:val="en-GB"/>
        </w:rPr>
        <w:t>distance</w:t>
      </w:r>
      <w:proofErr w:type="gramEnd"/>
    </w:p>
    <w:p w14:paraId="3D2D6AD0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between two time series.</w:t>
      </w:r>
    </w:p>
    <w:p w14:paraId="126772F3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25B18F66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However, by flattening the differences in timing, </w:t>
      </w:r>
      <w:proofErr w:type="gramStart"/>
      <w:r w:rsidRPr="00A70463">
        <w:rPr>
          <w:rFonts w:ascii="Courier New" w:hAnsi="Courier New" w:cs="Courier New"/>
          <w:lang w:val="en-GB"/>
        </w:rPr>
        <w:t>biologically</w:t>
      </w:r>
      <w:proofErr w:type="gramEnd"/>
    </w:p>
    <w:p w14:paraId="27D6FB98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significant differences can also be obscured, such as when </w:t>
      </w:r>
      <w:proofErr w:type="gramStart"/>
      <w:r w:rsidRPr="00A70463">
        <w:rPr>
          <w:rFonts w:ascii="Courier New" w:hAnsi="Courier New" w:cs="Courier New"/>
          <w:lang w:val="en-GB"/>
        </w:rPr>
        <w:t>comparing</w:t>
      </w:r>
      <w:proofErr w:type="gramEnd"/>
    </w:p>
    <w:p w14:paraId="7D7ED141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plant phenology. For instance, many tree species require a </w:t>
      </w:r>
      <w:proofErr w:type="gramStart"/>
      <w:r w:rsidRPr="00A70463">
        <w:rPr>
          <w:rFonts w:ascii="Courier New" w:hAnsi="Courier New" w:cs="Courier New"/>
          <w:lang w:val="en-GB"/>
        </w:rPr>
        <w:t>minimum</w:t>
      </w:r>
      <w:proofErr w:type="gramEnd"/>
    </w:p>
    <w:p w14:paraId="052E9F0E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number of Growing Degree Hours (GDH) to commence their </w:t>
      </w:r>
      <w:proofErr w:type="gramStart"/>
      <w:r w:rsidRPr="00A70463">
        <w:rPr>
          <w:rFonts w:ascii="Courier New" w:hAnsi="Courier New" w:cs="Courier New"/>
          <w:lang w:val="en-GB"/>
        </w:rPr>
        <w:t>springtime</w:t>
      </w:r>
      <w:proofErr w:type="gramEnd"/>
    </w:p>
    <w:p w14:paraId="68989A0D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budburst [@Fu:2019]. Other ecosystem processes typically need to</w:t>
      </w:r>
    </w:p>
    <w:p w14:paraId="415AC6E1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coincide with phenological events, so phenology timing represents an</w:t>
      </w:r>
    </w:p>
    <w:p w14:paraId="528C7DA1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important differentiating factor for time series representing </w:t>
      </w:r>
      <w:proofErr w:type="gramStart"/>
      <w:r w:rsidRPr="00A70463">
        <w:rPr>
          <w:rFonts w:ascii="Courier New" w:hAnsi="Courier New" w:cs="Courier New"/>
          <w:lang w:val="en-GB"/>
        </w:rPr>
        <w:t>ecosystems</w:t>
      </w:r>
      <w:proofErr w:type="gramEnd"/>
    </w:p>
    <w:p w14:paraId="72BC65CC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with plants.</w:t>
      </w:r>
    </w:p>
    <w:p w14:paraId="409A3AEC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77D3344A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The TWDTW approach rectifies this by including a cost to aligning </w:t>
      </w:r>
      <w:proofErr w:type="gramStart"/>
      <w:r w:rsidRPr="00A70463">
        <w:rPr>
          <w:rFonts w:ascii="Courier New" w:hAnsi="Courier New" w:cs="Courier New"/>
          <w:lang w:val="en-GB"/>
        </w:rPr>
        <w:t>pixels</w:t>
      </w:r>
      <w:proofErr w:type="gramEnd"/>
    </w:p>
    <w:p w14:paraId="7C8A02CD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with greater temporal separation. Therefore, the TWDTW function is </w:t>
      </w:r>
      <w:proofErr w:type="gramStart"/>
      <w:r w:rsidRPr="00A70463">
        <w:rPr>
          <w:rFonts w:ascii="Courier New" w:hAnsi="Courier New" w:cs="Courier New"/>
          <w:lang w:val="en-GB"/>
        </w:rPr>
        <w:t>less</w:t>
      </w:r>
      <w:proofErr w:type="gramEnd"/>
    </w:p>
    <w:p w14:paraId="559A5F7E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likely to match the time series to others which exhibit </w:t>
      </w:r>
      <w:proofErr w:type="gramStart"/>
      <w:r w:rsidRPr="00A70463">
        <w:rPr>
          <w:rFonts w:ascii="Courier New" w:hAnsi="Courier New" w:cs="Courier New"/>
          <w:lang w:val="en-GB"/>
        </w:rPr>
        <w:t>substantially</w:t>
      </w:r>
      <w:proofErr w:type="gramEnd"/>
    </w:p>
    <w:p w14:paraId="1E4E49B4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different </w:t>
      </w:r>
      <w:proofErr w:type="spellStart"/>
      <w:r w:rsidRPr="00A70463">
        <w:rPr>
          <w:rFonts w:ascii="Courier New" w:hAnsi="Courier New" w:cs="Courier New"/>
          <w:lang w:val="en-GB"/>
        </w:rPr>
        <w:t>phenologies</w:t>
      </w:r>
      <w:proofErr w:type="spellEnd"/>
      <w:r w:rsidRPr="00A70463">
        <w:rPr>
          <w:rFonts w:ascii="Courier New" w:hAnsi="Courier New" w:cs="Courier New"/>
          <w:lang w:val="en-GB"/>
        </w:rPr>
        <w:t>. This has been successfully demonstrated by</w:t>
      </w:r>
    </w:p>
    <w:p w14:paraId="3C6E4B91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[@Maus:2016] to classify changing land use patterns in the Brazilian</w:t>
      </w:r>
    </w:p>
    <w:p w14:paraId="6E55D6F6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Amazon, and was a more effective tool than standard DTW when applied to</w:t>
      </w:r>
    </w:p>
    <w:p w14:paraId="6E247AAC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heterogeneous biological environments like these.</w:t>
      </w:r>
    </w:p>
    <w:p w14:paraId="08831A7D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289BE695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Equation:</w:t>
      </w:r>
    </w:p>
    <w:p w14:paraId="7FE9AC4E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428425CB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proofErr w:type="gramStart"/>
      <w:r w:rsidRPr="00A70463">
        <w:rPr>
          <w:rFonts w:ascii="Courier New" w:hAnsi="Courier New" w:cs="Courier New"/>
          <w:lang w:val="en-GB"/>
        </w:rPr>
        <w:t>![</w:t>
      </w:r>
      <w:proofErr w:type="gramEnd"/>
      <w:r w:rsidRPr="00A70463">
        <w:rPr>
          <w:rFonts w:ascii="Courier New" w:hAnsi="Courier New" w:cs="Courier New"/>
          <w:lang w:val="en-GB"/>
        </w:rPr>
        <w:t>TWDTW Equation from Maus</w:t>
      </w:r>
    </w:p>
    <w:p w14:paraId="62AAC784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2016]</w:t>
      </w:r>
      <w:proofErr w:type="gramStart"/>
      <w:r w:rsidRPr="00A70463">
        <w:rPr>
          <w:rFonts w:ascii="Courier New" w:hAnsi="Courier New" w:cs="Courier New"/>
          <w:lang w:val="en-GB"/>
        </w:rPr>
        <w:t>(.TWDTW%20Equation%20from%20Maus%202016.png</w:t>
      </w:r>
      <w:proofErr w:type="gramEnd"/>
      <w:r w:rsidRPr="00A70463">
        <w:rPr>
          <w:rFonts w:ascii="Courier New" w:hAnsi="Courier New" w:cs="Courier New"/>
          <w:lang w:val="en-GB"/>
        </w:rPr>
        <w:t>)</w:t>
      </w:r>
    </w:p>
    <w:p w14:paraId="4CB50CF0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58BE21F0" w14:textId="08132DCE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Reproduced from Maus [@Maus:2016]. In addition to the standard cost matrix of the DTW function, they also apply the above equation to implement a temporal cost. In the above equation $</w:t>
      </w:r>
      <w:r w:rsidRPr="008105FE">
        <w:rPr>
          <w:rFonts w:ascii="Courier New" w:hAnsi="Courier New" w:cs="Courier New"/>
        </w:rPr>
        <w:t>α</w:t>
      </w:r>
      <w:r w:rsidRPr="00A70463">
        <w:rPr>
          <w:rFonts w:ascii="Courier New" w:hAnsi="Courier New" w:cs="Courier New"/>
          <w:lang w:val="en-GB"/>
        </w:rPr>
        <w:t>$ is the steepness of the logistic function used for penalisation of time distance, and $</w:t>
      </w:r>
      <w:r w:rsidRPr="008105FE">
        <w:rPr>
          <w:rFonts w:ascii="Courier New" w:hAnsi="Courier New" w:cs="Courier New"/>
        </w:rPr>
        <w:t>β</w:t>
      </w:r>
      <w:r w:rsidRPr="00A70463">
        <w:rPr>
          <w:rFonts w:ascii="Courier New" w:hAnsi="Courier New" w:cs="Courier New"/>
          <w:lang w:val="en-GB"/>
        </w:rPr>
        <w:t>$ is the midpoint, and lastly, $g(</w:t>
      </w:r>
      <w:proofErr w:type="spellStart"/>
      <w:r w:rsidRPr="00A70463">
        <w:rPr>
          <w:rFonts w:ascii="Courier New" w:hAnsi="Courier New" w:cs="Courier New"/>
          <w:lang w:val="en-GB"/>
        </w:rPr>
        <w:t>ti,tj</w:t>
      </w:r>
      <w:proofErr w:type="spellEnd"/>
      <w:r w:rsidRPr="00A70463">
        <w:rPr>
          <w:rFonts w:ascii="Courier New" w:hAnsi="Courier New" w:cs="Courier New"/>
          <w:lang w:val="en-GB"/>
        </w:rPr>
        <w:t>)$ represents the time elapsed between the dates</w:t>
      </w:r>
      <w:ins w:id="1" w:author="SAVERIO VICARIO" w:date="2024-04-04T18:10:00Z" w16du:dateUtc="2024-04-04T16:10:00Z">
        <w:r w:rsidR="00C61CF2">
          <w:rPr>
            <w:rFonts w:ascii="Courier New" w:hAnsi="Courier New" w:cs="Courier New"/>
            <w:lang w:val="en-GB"/>
          </w:rPr>
          <w:t xml:space="preserve"> evaluated in the match</w:t>
        </w:r>
      </w:ins>
      <w:r w:rsidRPr="00A70463">
        <w:rPr>
          <w:rFonts w:ascii="Courier New" w:hAnsi="Courier New" w:cs="Courier New"/>
          <w:lang w:val="en-GB"/>
        </w:rPr>
        <w:t xml:space="preserve"> ($</w:t>
      </w:r>
      <w:proofErr w:type="spellStart"/>
      <w:r w:rsidRPr="00A70463">
        <w:rPr>
          <w:rFonts w:ascii="Courier New" w:hAnsi="Courier New" w:cs="Courier New"/>
          <w:lang w:val="en-GB"/>
        </w:rPr>
        <w:t>ti$</w:t>
      </w:r>
      <w:del w:id="2" w:author="SAVERIO VICARIO" w:date="2024-04-04T18:10:00Z" w16du:dateUtc="2024-04-04T16:10:00Z">
        <w:r w:rsidRPr="00A70463" w:rsidDel="00C61CF2">
          <w:rPr>
            <w:rFonts w:ascii="Courier New" w:hAnsi="Courier New" w:cs="Courier New"/>
            <w:lang w:val="en-GB"/>
          </w:rPr>
          <w:delText xml:space="preserve"> </w:delText>
        </w:r>
      </w:del>
      <w:ins w:id="3" w:author="SAVERIO VICARIO" w:date="2024-04-04T18:11:00Z" w16du:dateUtc="2024-04-04T16:11:00Z">
        <w:r w:rsidR="00C61CF2">
          <w:rPr>
            <w:rFonts w:ascii="Courier New" w:hAnsi="Courier New" w:cs="Courier New"/>
            <w:lang w:val="en-GB"/>
          </w:rPr>
          <w:t>and</w:t>
        </w:r>
        <w:proofErr w:type="spellEnd"/>
        <w:r w:rsidR="00C61CF2">
          <w:rPr>
            <w:rFonts w:ascii="Courier New" w:hAnsi="Courier New" w:cs="Courier New"/>
            <w:lang w:val="en-GB"/>
          </w:rPr>
          <w:t xml:space="preserve"> $</w:t>
        </w:r>
        <w:proofErr w:type="spellStart"/>
        <w:r w:rsidR="00C61CF2">
          <w:rPr>
            <w:rFonts w:ascii="Courier New" w:hAnsi="Courier New" w:cs="Courier New"/>
            <w:lang w:val="en-GB"/>
          </w:rPr>
          <w:t>tj</w:t>
        </w:r>
        <w:proofErr w:type="spellEnd"/>
        <w:r w:rsidR="00C61CF2">
          <w:rPr>
            <w:rFonts w:ascii="Courier New" w:hAnsi="Courier New" w:cs="Courier New"/>
            <w:lang w:val="en-GB"/>
          </w:rPr>
          <w:t xml:space="preserve">$ </w:t>
        </w:r>
      </w:ins>
      <w:ins w:id="4" w:author="SAVERIO VICARIO" w:date="2024-04-04T18:10:00Z" w16du:dateUtc="2024-04-04T16:10:00Z">
        <w:r w:rsidR="00C61CF2">
          <w:rPr>
            <w:rFonts w:ascii="Courier New" w:hAnsi="Courier New" w:cs="Courier New"/>
            <w:lang w:val="en-GB"/>
          </w:rPr>
          <w:t>time</w:t>
        </w:r>
      </w:ins>
      <w:ins w:id="5" w:author="SAVERIO VICARIO" w:date="2024-04-04T18:11:00Z" w16du:dateUtc="2024-04-04T16:11:00Z">
        <w:r w:rsidR="00C61CF2">
          <w:rPr>
            <w:rFonts w:ascii="Courier New" w:hAnsi="Courier New" w:cs="Courier New"/>
            <w:lang w:val="en-GB"/>
          </w:rPr>
          <w:t>s</w:t>
        </w:r>
      </w:ins>
      <w:ins w:id="6" w:author="SAVERIO VICARIO" w:date="2024-04-04T18:10:00Z" w16du:dateUtc="2024-04-04T16:10:00Z">
        <w:r w:rsidR="00C61CF2">
          <w:rPr>
            <w:rFonts w:ascii="Courier New" w:hAnsi="Courier New" w:cs="Courier New"/>
            <w:lang w:val="en-GB"/>
          </w:rPr>
          <w:t xml:space="preserve"> of the </w:t>
        </w:r>
      </w:ins>
      <w:proofErr w:type="spellStart"/>
      <w:ins w:id="7" w:author="SAVERIO VICARIO" w:date="2024-04-04T18:11:00Z" w16du:dateUtc="2024-04-04T16:11:00Z">
        <w:r w:rsidR="00C61CF2">
          <w:rPr>
            <w:rFonts w:ascii="Courier New" w:hAnsi="Courier New" w:cs="Courier New"/>
            <w:lang w:val="en-GB"/>
          </w:rPr>
          <w:t>ith</w:t>
        </w:r>
        <w:proofErr w:type="spellEnd"/>
        <w:r w:rsidR="00C61CF2">
          <w:rPr>
            <w:rFonts w:ascii="Courier New" w:hAnsi="Courier New" w:cs="Courier New"/>
            <w:lang w:val="en-GB"/>
          </w:rPr>
          <w:t xml:space="preserve"> and </w:t>
        </w:r>
        <w:proofErr w:type="spellStart"/>
        <w:r w:rsidR="00C61CF2">
          <w:rPr>
            <w:rFonts w:ascii="Courier New" w:hAnsi="Courier New" w:cs="Courier New"/>
            <w:lang w:val="en-GB"/>
          </w:rPr>
          <w:t>jth</w:t>
        </w:r>
        <w:proofErr w:type="spellEnd"/>
        <w:r w:rsidR="00C61CF2">
          <w:rPr>
            <w:rFonts w:ascii="Courier New" w:hAnsi="Courier New" w:cs="Courier New"/>
            <w:lang w:val="en-GB"/>
          </w:rPr>
          <w:t xml:space="preserve"> observations </w:t>
        </w:r>
      </w:ins>
      <w:del w:id="8" w:author="SAVERIO VICARIO" w:date="2024-04-04T18:10:00Z" w16du:dateUtc="2024-04-04T16:10:00Z">
        <w:r w:rsidRPr="00A70463" w:rsidDel="00C61CF2">
          <w:rPr>
            <w:rFonts w:ascii="Courier New" w:hAnsi="Courier New" w:cs="Courier New"/>
            <w:lang w:val="en-GB"/>
          </w:rPr>
          <w:delText>in the original pattern</w:delText>
        </w:r>
      </w:del>
      <w:del w:id="9" w:author="SAVERIO VICARIO" w:date="2024-04-04T18:11:00Z" w16du:dateUtc="2024-04-04T16:11:00Z">
        <w:r w:rsidRPr="00A70463" w:rsidDel="00C61CF2">
          <w:rPr>
            <w:rFonts w:ascii="Courier New" w:hAnsi="Courier New" w:cs="Courier New"/>
            <w:lang w:val="en-GB"/>
          </w:rPr>
          <w:delText>, and $tj$ in the time series</w:delText>
        </w:r>
      </w:del>
      <w:r w:rsidRPr="00A70463">
        <w:rPr>
          <w:rFonts w:ascii="Courier New" w:hAnsi="Courier New" w:cs="Courier New"/>
          <w:lang w:val="en-GB"/>
        </w:rPr>
        <w:t>).</w:t>
      </w:r>
    </w:p>
    <w:p w14:paraId="1128CA5C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64E7DA8D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In this manuscript, we used optical aerial remote sensing data derived from a small, grazed grassland site in Calabria, Italy to demonstrate and evaluate our R-based implementation of phenology into Rao's Q index. We </w:t>
      </w:r>
      <w:r w:rsidRPr="00A70463">
        <w:rPr>
          <w:rFonts w:ascii="Courier New" w:hAnsi="Courier New" w:cs="Courier New"/>
          <w:lang w:val="en-GB"/>
        </w:rPr>
        <w:lastRenderedPageBreak/>
        <w:t>also evaluate its efficacy in comparison to Shannon's H and unmodified Rao's Q indices.</w:t>
      </w:r>
    </w:p>
    <w:p w14:paraId="2DB836BB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0F185FCE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 Results:</w:t>
      </w:r>
    </w:p>
    <w:p w14:paraId="35201A55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2B9F0712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## implementation in </w:t>
      </w:r>
      <w:proofErr w:type="spellStart"/>
      <w:r w:rsidRPr="00A70463">
        <w:rPr>
          <w:rFonts w:ascii="Courier New" w:hAnsi="Courier New" w:cs="Courier New"/>
          <w:lang w:val="en-GB"/>
        </w:rPr>
        <w:t>rasterdiv</w:t>
      </w:r>
      <w:proofErr w:type="spellEnd"/>
    </w:p>
    <w:p w14:paraId="0EDF0F5D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1E5D23C0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We implemented this method within the existing `</w:t>
      </w:r>
      <w:proofErr w:type="spellStart"/>
      <w:proofErr w:type="gramStart"/>
      <w:r w:rsidRPr="00A70463">
        <w:rPr>
          <w:rFonts w:ascii="Courier New" w:hAnsi="Courier New" w:cs="Courier New"/>
          <w:lang w:val="en-GB"/>
        </w:rPr>
        <w:t>paRao</w:t>
      </w:r>
      <w:proofErr w:type="spellEnd"/>
      <w:r w:rsidRPr="00A70463">
        <w:rPr>
          <w:rFonts w:ascii="Courier New" w:hAnsi="Courier New" w:cs="Courier New"/>
          <w:lang w:val="en-GB"/>
        </w:rPr>
        <w:t>(</w:t>
      </w:r>
      <w:proofErr w:type="gramEnd"/>
      <w:r w:rsidRPr="00A70463">
        <w:rPr>
          <w:rFonts w:ascii="Courier New" w:hAnsi="Courier New" w:cs="Courier New"/>
          <w:lang w:val="en-GB"/>
        </w:rPr>
        <w:t xml:space="preserve">)` function of the </w:t>
      </w:r>
      <w:proofErr w:type="spellStart"/>
      <w:r w:rsidRPr="00A70463">
        <w:rPr>
          <w:rFonts w:ascii="Courier New" w:hAnsi="Courier New" w:cs="Courier New"/>
          <w:lang w:val="en-GB"/>
        </w:rPr>
        <w:t>rasterdiv</w:t>
      </w:r>
      <w:proofErr w:type="spellEnd"/>
      <w:r w:rsidRPr="00A70463">
        <w:rPr>
          <w:rFonts w:ascii="Courier New" w:hAnsi="Courier New" w:cs="Courier New"/>
          <w:lang w:val="en-GB"/>
        </w:rPr>
        <w:t xml:space="preserve"> R</w:t>
      </w:r>
    </w:p>
    <w:p w14:paraId="763142BB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package. We used the `</w:t>
      </w:r>
      <w:proofErr w:type="spellStart"/>
      <w:r w:rsidRPr="00A70463">
        <w:rPr>
          <w:rFonts w:ascii="Courier New" w:hAnsi="Courier New" w:cs="Courier New"/>
          <w:lang w:val="en-GB"/>
        </w:rPr>
        <w:t>twtwd</w:t>
      </w:r>
      <w:proofErr w:type="spellEnd"/>
      <w:r w:rsidRPr="00A70463">
        <w:rPr>
          <w:rFonts w:ascii="Courier New" w:hAnsi="Courier New" w:cs="Courier New"/>
          <w:lang w:val="en-GB"/>
        </w:rPr>
        <w:t>` function from the ‘</w:t>
      </w:r>
      <w:proofErr w:type="spellStart"/>
      <w:r w:rsidRPr="00A70463">
        <w:rPr>
          <w:rFonts w:ascii="Courier New" w:hAnsi="Courier New" w:cs="Courier New"/>
          <w:lang w:val="en-GB"/>
        </w:rPr>
        <w:t>twdtw</w:t>
      </w:r>
      <w:proofErr w:type="spellEnd"/>
      <w:r w:rsidRPr="00A70463">
        <w:rPr>
          <w:rFonts w:ascii="Courier New" w:hAnsi="Courier New" w:cs="Courier New"/>
          <w:lang w:val="en-GB"/>
        </w:rPr>
        <w:t>’ R package [@Maus:2023]. This package</w:t>
      </w:r>
    </w:p>
    <w:p w14:paraId="5AD9F2CC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uses C++ to compute the TWDTW.</w:t>
      </w:r>
    </w:p>
    <w:p w14:paraId="7644677B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3942BEB0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The resulting implementation of our code is as follows: </w:t>
      </w:r>
    </w:p>
    <w:p w14:paraId="509A3A15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`</w:t>
      </w:r>
      <w:proofErr w:type="spellStart"/>
      <w:proofErr w:type="gramStart"/>
      <w:r w:rsidRPr="00A70463">
        <w:rPr>
          <w:rFonts w:ascii="Courier New" w:hAnsi="Courier New" w:cs="Courier New"/>
          <w:lang w:val="en-GB"/>
        </w:rPr>
        <w:t>paRao</w:t>
      </w:r>
      <w:proofErr w:type="spellEnd"/>
      <w:r w:rsidRPr="00A70463">
        <w:rPr>
          <w:rFonts w:ascii="Courier New" w:hAnsi="Courier New" w:cs="Courier New"/>
          <w:lang w:val="en-GB"/>
        </w:rPr>
        <w:t>(</w:t>
      </w:r>
      <w:proofErr w:type="gramEnd"/>
      <w:r w:rsidRPr="00A70463">
        <w:rPr>
          <w:rFonts w:ascii="Courier New" w:hAnsi="Courier New" w:cs="Courier New"/>
          <w:lang w:val="en-GB"/>
        </w:rPr>
        <w:t>x=</w:t>
      </w:r>
      <w:proofErr w:type="spellStart"/>
      <w:r w:rsidRPr="00A70463">
        <w:rPr>
          <w:rFonts w:ascii="Courier New" w:hAnsi="Courier New" w:cs="Courier New"/>
          <w:lang w:val="en-GB"/>
        </w:rPr>
        <w:t>time.series</w:t>
      </w:r>
      <w:proofErr w:type="spellEnd"/>
      <w:r w:rsidRPr="00A70463">
        <w:rPr>
          <w:rFonts w:ascii="Courier New" w:hAnsi="Courier New" w:cs="Courier New"/>
          <w:lang w:val="en-GB"/>
        </w:rPr>
        <w:t xml:space="preserve">, </w:t>
      </w:r>
      <w:proofErr w:type="spellStart"/>
      <w:r w:rsidRPr="00A70463">
        <w:rPr>
          <w:rFonts w:ascii="Courier New" w:hAnsi="Courier New" w:cs="Courier New"/>
          <w:lang w:val="en-GB"/>
        </w:rPr>
        <w:t>time_vector</w:t>
      </w:r>
      <w:proofErr w:type="spellEnd"/>
      <w:r w:rsidRPr="00A70463">
        <w:rPr>
          <w:rFonts w:ascii="Courier New" w:hAnsi="Courier New" w:cs="Courier New"/>
          <w:lang w:val="en-GB"/>
        </w:rPr>
        <w:t xml:space="preserve">=time, window=11, alpha=1, </w:t>
      </w:r>
      <w:proofErr w:type="spellStart"/>
      <w:r w:rsidRPr="00A70463">
        <w:rPr>
          <w:rFonts w:ascii="Courier New" w:hAnsi="Courier New" w:cs="Courier New"/>
          <w:lang w:val="en-GB"/>
        </w:rPr>
        <w:t>na.tolerance</w:t>
      </w:r>
      <w:proofErr w:type="spellEnd"/>
      <w:r w:rsidRPr="00A70463">
        <w:rPr>
          <w:rFonts w:ascii="Courier New" w:hAnsi="Courier New" w:cs="Courier New"/>
          <w:lang w:val="en-GB"/>
        </w:rPr>
        <w:t xml:space="preserve">=0, method="multidimension", </w:t>
      </w:r>
      <w:proofErr w:type="spellStart"/>
      <w:r w:rsidRPr="00A70463">
        <w:rPr>
          <w:rFonts w:ascii="Courier New" w:hAnsi="Courier New" w:cs="Courier New"/>
          <w:lang w:val="en-GB"/>
        </w:rPr>
        <w:t>dist_m</w:t>
      </w:r>
      <w:proofErr w:type="spellEnd"/>
      <w:r w:rsidRPr="00A70463">
        <w:rPr>
          <w:rFonts w:ascii="Courier New" w:hAnsi="Courier New" w:cs="Courier New"/>
          <w:lang w:val="en-GB"/>
        </w:rPr>
        <w:t>="</w:t>
      </w:r>
      <w:proofErr w:type="spellStart"/>
      <w:r w:rsidRPr="00A70463">
        <w:rPr>
          <w:rFonts w:ascii="Courier New" w:hAnsi="Courier New" w:cs="Courier New"/>
          <w:lang w:val="en-GB"/>
        </w:rPr>
        <w:t>twdtw</w:t>
      </w:r>
      <w:proofErr w:type="spellEnd"/>
      <w:r w:rsidRPr="00A70463">
        <w:rPr>
          <w:rFonts w:ascii="Courier New" w:hAnsi="Courier New" w:cs="Courier New"/>
          <w:lang w:val="en-GB"/>
        </w:rPr>
        <w:t>", simplify=4, np=8)`</w:t>
      </w:r>
    </w:p>
    <w:p w14:paraId="47B310CB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3B981B6E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The arguments and our input parameters of which are:</w:t>
      </w:r>
    </w:p>
    <w:p w14:paraId="55612313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0A8B811F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`x` An `(</w:t>
      </w:r>
      <w:proofErr w:type="gramStart"/>
      <w:r w:rsidRPr="00A70463">
        <w:rPr>
          <w:rFonts w:ascii="Courier New" w:hAnsi="Courier New" w:cs="Courier New"/>
          <w:lang w:val="en-GB"/>
        </w:rPr>
        <w:t>X,Y</w:t>
      </w:r>
      <w:proofErr w:type="gramEnd"/>
      <w:r w:rsidRPr="00A70463">
        <w:rPr>
          <w:rFonts w:ascii="Courier New" w:hAnsi="Courier New" w:cs="Courier New"/>
          <w:lang w:val="en-GB"/>
        </w:rPr>
        <w:t>,Z)` raster stack (or cube) of spectral data, where the X and Y axes represent discrete pixel values, and each layer of the  Z axis is a</w:t>
      </w:r>
      <w:del w:id="10" w:author="SAVERIO VICARIO" w:date="2024-04-04T18:09:00Z" w16du:dateUtc="2024-04-04T16:09:00Z">
        <w:r w:rsidRPr="00A70463" w:rsidDel="00C61CF2">
          <w:rPr>
            <w:rFonts w:ascii="Courier New" w:hAnsi="Courier New" w:cs="Courier New"/>
            <w:lang w:val="en-GB"/>
          </w:rPr>
          <w:delText xml:space="preserve"> a</w:delText>
        </w:r>
      </w:del>
      <w:r w:rsidRPr="00A70463">
        <w:rPr>
          <w:rFonts w:ascii="Courier New" w:hAnsi="Courier New" w:cs="Courier New"/>
          <w:lang w:val="en-GB"/>
        </w:rPr>
        <w:t xml:space="preserve"> different temporal snapshot of the raster layer. In our study, this is the Sentinel derived time series of our study site in Calabria.</w:t>
      </w:r>
    </w:p>
    <w:p w14:paraId="24E54759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0AEEE6F2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`</w:t>
      </w:r>
      <w:proofErr w:type="spellStart"/>
      <w:r w:rsidRPr="00A70463">
        <w:rPr>
          <w:rFonts w:ascii="Courier New" w:hAnsi="Courier New" w:cs="Courier New"/>
          <w:lang w:val="en-GB"/>
        </w:rPr>
        <w:t>time_vector</w:t>
      </w:r>
      <w:proofErr w:type="spellEnd"/>
      <w:r w:rsidRPr="00A70463">
        <w:rPr>
          <w:rFonts w:ascii="Courier New" w:hAnsi="Courier New" w:cs="Courier New"/>
          <w:lang w:val="en-GB"/>
        </w:rPr>
        <w:t xml:space="preserve">` A vector of dates corresponding to every point in the raster time series, which must be the same as the `Z` axis from the `x` variable. All pixels in the input time series must share the same temporal spacing as the temporal pattern to which it is being compared.  </w:t>
      </w:r>
    </w:p>
    <w:p w14:paraId="0A1E7B94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4E778FF1" w14:textId="4CBF53BD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 xml:space="preserve">`steepness` An </w:t>
      </w:r>
      <w:del w:id="11" w:author="SAVERIO VICARIO" w:date="2024-04-04T17:40:00Z" w16du:dateUtc="2024-04-04T15:40:00Z">
        <w:r w:rsidRPr="00A70463" w:rsidDel="008D1885">
          <w:rPr>
            <w:rFonts w:ascii="Courier New" w:hAnsi="Courier New" w:cs="Courier New"/>
            <w:lang w:val="en-GB"/>
          </w:rPr>
          <w:delText xml:space="preserve">integer </w:delText>
        </w:r>
      </w:del>
      <w:ins w:id="12" w:author="SAVERIO VICARIO" w:date="2024-04-04T17:41:00Z" w16du:dateUtc="2024-04-04T15:41:00Z">
        <w:r w:rsidR="008D1885">
          <w:rPr>
            <w:rFonts w:ascii="Courier New" w:hAnsi="Courier New" w:cs="Courier New"/>
            <w:lang w:val="en-GB"/>
          </w:rPr>
          <w:t>continuous</w:t>
        </w:r>
      </w:ins>
      <w:ins w:id="13" w:author="SAVERIO VICARIO" w:date="2024-04-04T17:40:00Z" w16du:dateUtc="2024-04-04T15:40:00Z">
        <w:r w:rsidR="008D1885" w:rsidRPr="00A70463">
          <w:rPr>
            <w:rFonts w:ascii="Courier New" w:hAnsi="Courier New" w:cs="Courier New"/>
            <w:lang w:val="en-GB"/>
          </w:rPr>
          <w:t xml:space="preserve"> </w:t>
        </w:r>
      </w:ins>
      <w:r w:rsidRPr="00A70463">
        <w:rPr>
          <w:rFonts w:ascii="Courier New" w:hAnsi="Courier New" w:cs="Courier New"/>
          <w:lang w:val="en-GB"/>
        </w:rPr>
        <w:t>corresponding to the $</w:t>
      </w:r>
      <w:r w:rsidRPr="008105FE">
        <w:rPr>
          <w:rFonts w:ascii="Courier New" w:hAnsi="Courier New" w:cs="Courier New"/>
        </w:rPr>
        <w:t>α</w:t>
      </w:r>
      <w:r w:rsidRPr="00A70463">
        <w:rPr>
          <w:rFonts w:ascii="Courier New" w:hAnsi="Courier New" w:cs="Courier New"/>
          <w:lang w:val="en-GB"/>
        </w:rPr>
        <w:t>$ variable from the time-weighting function in Maus [@Maus:2016]. Lower or higher values of $</w:t>
      </w:r>
      <w:r w:rsidRPr="008105FE">
        <w:rPr>
          <w:rFonts w:ascii="Courier New" w:hAnsi="Courier New" w:cs="Courier New"/>
        </w:rPr>
        <w:t>α</w:t>
      </w:r>
      <w:r w:rsidRPr="00A70463">
        <w:rPr>
          <w:rFonts w:ascii="Courier New" w:hAnsi="Courier New" w:cs="Courier New"/>
          <w:lang w:val="en-GB"/>
        </w:rPr>
        <w:t>$ ...increase or decrease?... penalisation for deviations from the pattern time.</w:t>
      </w:r>
    </w:p>
    <w:p w14:paraId="5BD9ECB6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525AEBFD" w14:textId="57A2527C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`midpoint` An integer corresponding to the $</w:t>
      </w:r>
      <w:r w:rsidRPr="008105FE">
        <w:rPr>
          <w:rFonts w:ascii="Courier New" w:hAnsi="Courier New" w:cs="Courier New"/>
        </w:rPr>
        <w:t>β</w:t>
      </w:r>
      <w:r w:rsidRPr="00A70463">
        <w:rPr>
          <w:rFonts w:ascii="Courier New" w:hAnsi="Courier New" w:cs="Courier New"/>
          <w:lang w:val="en-GB"/>
        </w:rPr>
        <w:t>$ variable</w:t>
      </w:r>
      <w:ins w:id="14" w:author="SAVERIO VICARIO" w:date="2024-04-04T18:09:00Z" w16du:dateUtc="2024-04-04T16:09:00Z">
        <w:r w:rsidR="00C61CF2">
          <w:rPr>
            <w:rFonts w:ascii="Courier New" w:hAnsi="Courier New" w:cs="Courier New"/>
            <w:lang w:val="en-GB"/>
          </w:rPr>
          <w:t xml:space="preserve"> expr</w:t>
        </w:r>
      </w:ins>
      <w:ins w:id="15" w:author="SAVERIO VICARIO" w:date="2024-04-04T18:10:00Z" w16du:dateUtc="2024-04-04T16:10:00Z">
        <w:r w:rsidR="00C61CF2">
          <w:rPr>
            <w:rFonts w:ascii="Courier New" w:hAnsi="Courier New" w:cs="Courier New"/>
            <w:lang w:val="en-GB"/>
          </w:rPr>
          <w:t>essed in day</w:t>
        </w:r>
      </w:ins>
      <w:r w:rsidRPr="00A70463">
        <w:rPr>
          <w:rFonts w:ascii="Courier New" w:hAnsi="Courier New" w:cs="Courier New"/>
          <w:lang w:val="en-GB"/>
        </w:rPr>
        <w:t xml:space="preserve"> from the time-weighting function in Maus [@Maus:2016]. The input data must be of the scale specified by the `</w:t>
      </w:r>
      <w:proofErr w:type="spellStart"/>
      <w:r w:rsidRPr="00A70463">
        <w:rPr>
          <w:rFonts w:ascii="Courier New" w:hAnsi="Courier New" w:cs="Courier New"/>
          <w:lang w:val="en-GB"/>
        </w:rPr>
        <w:t>time_scale</w:t>
      </w:r>
      <w:proofErr w:type="spellEnd"/>
      <w:r w:rsidRPr="00A70463">
        <w:rPr>
          <w:rFonts w:ascii="Courier New" w:hAnsi="Courier New" w:cs="Courier New"/>
          <w:lang w:val="en-GB"/>
        </w:rPr>
        <w:t>`</w:t>
      </w:r>
    </w:p>
    <w:p w14:paraId="051C3C01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2736A5D7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proofErr w:type="spellStart"/>
      <w:r w:rsidRPr="00A70463">
        <w:rPr>
          <w:rFonts w:ascii="Courier New" w:hAnsi="Courier New" w:cs="Courier New"/>
          <w:lang w:val="en-GB"/>
        </w:rPr>
        <w:t>cycle_length</w:t>
      </w:r>
      <w:proofErr w:type="spellEnd"/>
      <w:r w:rsidRPr="00A70463">
        <w:rPr>
          <w:rFonts w:ascii="Courier New" w:hAnsi="Courier New" w:cs="Courier New"/>
          <w:lang w:val="en-GB"/>
        </w:rPr>
        <w:t xml:space="preserve">="year", </w:t>
      </w:r>
      <w:proofErr w:type="spellStart"/>
      <w:r w:rsidRPr="00A70463">
        <w:rPr>
          <w:rFonts w:ascii="Courier New" w:hAnsi="Courier New" w:cs="Courier New"/>
          <w:lang w:val="en-GB"/>
        </w:rPr>
        <w:t>time_scale</w:t>
      </w:r>
      <w:proofErr w:type="spellEnd"/>
      <w:r w:rsidRPr="00A70463">
        <w:rPr>
          <w:rFonts w:ascii="Courier New" w:hAnsi="Courier New" w:cs="Courier New"/>
          <w:lang w:val="en-GB"/>
        </w:rPr>
        <w:t>="day"</w:t>
      </w:r>
    </w:p>
    <w:p w14:paraId="7684FAC6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66957DAE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## case study:</w:t>
      </w:r>
    </w:p>
    <w:p w14:paraId="100370E1" w14:textId="5A2DF69C" w:rsidR="008105FE" w:rsidRDefault="00EC53F2" w:rsidP="008105FE">
      <w:pPr>
        <w:pStyle w:val="Testonormale"/>
        <w:rPr>
          <w:ins w:id="16" w:author="SAVERIO VICARIO" w:date="2024-04-05T09:25:00Z" w16du:dateUtc="2024-04-05T07:25:00Z"/>
          <w:rFonts w:ascii="Courier New" w:hAnsi="Courier New" w:cs="Courier New"/>
          <w:lang w:val="en-GB"/>
        </w:rPr>
      </w:pPr>
      <w:ins w:id="17" w:author="SAVERIO VICARIO" w:date="2024-04-05T09:01:00Z" w16du:dateUtc="2024-04-05T07:01:00Z">
        <w:r>
          <w:rPr>
            <w:rFonts w:ascii="Courier New" w:hAnsi="Courier New" w:cs="Courier New"/>
            <w:lang w:val="en-GB"/>
          </w:rPr>
          <w:t xml:space="preserve">The </w:t>
        </w:r>
      </w:ins>
      <w:ins w:id="18" w:author="SAVERIO VICARIO" w:date="2024-04-05T09:12:00Z" w16du:dateUtc="2024-04-05T07:12:00Z">
        <w:r w:rsidR="00B135B8">
          <w:rPr>
            <w:rFonts w:ascii="Courier New" w:hAnsi="Courier New" w:cs="Courier New"/>
            <w:lang w:val="en-GB"/>
          </w:rPr>
          <w:t xml:space="preserve">small patch of </w:t>
        </w:r>
      </w:ins>
      <w:ins w:id="19" w:author="SAVERIO VICARIO" w:date="2024-04-05T09:13:00Z" w16du:dateUtc="2024-04-05T07:13:00Z">
        <w:r w:rsidR="00B135B8">
          <w:rPr>
            <w:rFonts w:ascii="Courier New" w:hAnsi="Courier New" w:cs="Courier New"/>
            <w:lang w:val="en-GB"/>
          </w:rPr>
          <w:t>5 hectare</w:t>
        </w:r>
      </w:ins>
      <w:ins w:id="20" w:author="SAVERIO VICARIO" w:date="2024-04-05T09:14:00Z" w16du:dateUtc="2024-04-05T07:14:00Z">
        <w:r w:rsidR="00B135B8">
          <w:rPr>
            <w:rFonts w:ascii="Courier New" w:hAnsi="Courier New" w:cs="Courier New"/>
            <w:lang w:val="en-GB"/>
          </w:rPr>
          <w:t>s within Macchia Sacra</w:t>
        </w:r>
      </w:ins>
      <w:ins w:id="21" w:author="SAVERIO VICARIO" w:date="2024-04-05T09:15:00Z" w16du:dateUtc="2024-04-05T07:15:00Z">
        <w:r w:rsidR="00B135B8">
          <w:rPr>
            <w:rFonts w:ascii="Courier New" w:hAnsi="Courier New" w:cs="Courier New"/>
            <w:lang w:val="en-GB"/>
          </w:rPr>
          <w:t>,</w:t>
        </w:r>
      </w:ins>
      <w:ins w:id="22" w:author="SAVERIO VICARIO" w:date="2024-04-05T09:14:00Z" w16du:dateUtc="2024-04-05T07:14:00Z">
        <w:r w:rsidR="00B135B8">
          <w:rPr>
            <w:rFonts w:ascii="Courier New" w:hAnsi="Courier New" w:cs="Courier New"/>
            <w:lang w:val="en-GB"/>
          </w:rPr>
          <w:t xml:space="preserve"> Special Protection </w:t>
        </w:r>
      </w:ins>
      <w:ins w:id="23" w:author="SAVERIO VICARIO" w:date="2024-04-05T09:15:00Z" w16du:dateUtc="2024-04-05T07:15:00Z">
        <w:r w:rsidR="00B135B8">
          <w:rPr>
            <w:rFonts w:ascii="Courier New" w:hAnsi="Courier New" w:cs="Courier New"/>
            <w:lang w:val="en-GB"/>
          </w:rPr>
          <w:t>Area, was selected thanks to the availability of a detailed drone flight that could be used to define a ground tr</w:t>
        </w:r>
      </w:ins>
      <w:ins w:id="24" w:author="SAVERIO VICARIO" w:date="2024-04-05T09:16:00Z" w16du:dateUtc="2024-04-05T07:16:00Z">
        <w:r w:rsidR="00B135B8">
          <w:rPr>
            <w:rFonts w:ascii="Courier New" w:hAnsi="Courier New" w:cs="Courier New"/>
            <w:lang w:val="en-GB"/>
          </w:rPr>
          <w:t xml:space="preserve">uth for biodiversity. Thanks to expert knowledge, guided by </w:t>
        </w:r>
      </w:ins>
      <w:ins w:id="25" w:author="SAVERIO VICARIO" w:date="2024-04-05T09:17:00Z" w16du:dateUtc="2024-04-05T07:17:00Z">
        <w:r w:rsidR="00B135B8">
          <w:rPr>
            <w:rFonts w:ascii="Courier New" w:hAnsi="Courier New" w:cs="Courier New"/>
            <w:lang w:val="en-GB"/>
          </w:rPr>
          <w:t>classification, we</w:t>
        </w:r>
      </w:ins>
      <w:ins w:id="26" w:author="SAVERIO VICARIO" w:date="2024-04-05T09:16:00Z" w16du:dateUtc="2024-04-05T07:16:00Z">
        <w:r w:rsidR="00B135B8">
          <w:rPr>
            <w:rFonts w:ascii="Courier New" w:hAnsi="Courier New" w:cs="Courier New"/>
            <w:lang w:val="en-GB"/>
          </w:rPr>
          <w:t xml:space="preserve"> defined 8</w:t>
        </w:r>
      </w:ins>
      <w:ins w:id="27" w:author="SAVERIO VICARIO" w:date="2024-04-05T09:17:00Z" w16du:dateUtc="2024-04-05T07:17:00Z">
        <w:r w:rsidR="00B135B8">
          <w:rPr>
            <w:rFonts w:ascii="Courier New" w:hAnsi="Courier New" w:cs="Courier New"/>
            <w:lang w:val="en-GB"/>
          </w:rPr>
          <w:t xml:space="preserve"> community type areas. The area is characterized on the </w:t>
        </w:r>
      </w:ins>
      <w:ins w:id="28" w:author="SAVERIO VICARIO" w:date="2024-04-05T09:20:00Z" w16du:dateUtc="2024-04-05T07:20:00Z">
        <w:r w:rsidR="001D28D6">
          <w:rPr>
            <w:rFonts w:ascii="Courier New" w:hAnsi="Courier New" w:cs="Courier New"/>
            <w:lang w:val="en-GB"/>
          </w:rPr>
          <w:t>northeast</w:t>
        </w:r>
      </w:ins>
      <w:ins w:id="29" w:author="SAVERIO VICARIO" w:date="2024-04-05T09:17:00Z" w16du:dateUtc="2024-04-05T07:17:00Z">
        <w:r w:rsidR="00B135B8">
          <w:rPr>
            <w:rFonts w:ascii="Courier New" w:hAnsi="Courier New" w:cs="Courier New"/>
            <w:lang w:val="en-GB"/>
          </w:rPr>
          <w:t xml:space="preserve"> part</w:t>
        </w:r>
      </w:ins>
      <w:ins w:id="30" w:author="SAVERIO VICARIO" w:date="2024-04-05T09:18:00Z" w16du:dateUtc="2024-04-05T07:18:00Z">
        <w:r w:rsidR="00B135B8">
          <w:rPr>
            <w:rFonts w:ascii="Courier New" w:hAnsi="Courier New" w:cs="Courier New"/>
            <w:lang w:val="en-GB"/>
          </w:rPr>
          <w:t xml:space="preserve"> of road. From the level of the road the elevation </w:t>
        </w:r>
      </w:ins>
      <w:ins w:id="31" w:author="SAVERIO VICARIO" w:date="2024-04-05T09:19:00Z" w16du:dateUtc="2024-04-05T07:19:00Z">
        <w:r w:rsidR="001D28D6">
          <w:rPr>
            <w:rFonts w:ascii="Courier New" w:hAnsi="Courier New" w:cs="Courier New"/>
            <w:lang w:val="en-GB"/>
          </w:rPr>
          <w:t>declines</w:t>
        </w:r>
      </w:ins>
      <w:ins w:id="32" w:author="SAVERIO VICARIO" w:date="2024-04-05T09:18:00Z" w16du:dateUtc="2024-04-05T07:18:00Z">
        <w:r w:rsidR="00B135B8">
          <w:rPr>
            <w:rFonts w:ascii="Courier New" w:hAnsi="Courier New" w:cs="Courier New"/>
            <w:lang w:val="en-GB"/>
          </w:rPr>
          <w:t xml:space="preserve"> </w:t>
        </w:r>
        <w:r w:rsidR="001D28D6">
          <w:rPr>
            <w:rFonts w:ascii="Courier New" w:hAnsi="Courier New" w:cs="Courier New"/>
            <w:lang w:val="en-GB"/>
          </w:rPr>
          <w:t>to a lower part</w:t>
        </w:r>
      </w:ins>
      <w:ins w:id="33" w:author="SAVERIO VICARIO" w:date="2024-04-05T09:19:00Z" w16du:dateUtc="2024-04-05T07:19:00Z">
        <w:r w:rsidR="001D28D6">
          <w:rPr>
            <w:rFonts w:ascii="Courier New" w:hAnsi="Courier New" w:cs="Courier New"/>
            <w:lang w:val="en-GB"/>
          </w:rPr>
          <w:t xml:space="preserve"> that cut from south to west were a small stream pass</w:t>
        </w:r>
      </w:ins>
      <w:ins w:id="34" w:author="SAVERIO VICARIO" w:date="2024-04-05T09:21:00Z" w16du:dateUtc="2024-04-05T07:21:00Z">
        <w:r w:rsidR="001D28D6">
          <w:rPr>
            <w:rFonts w:ascii="Courier New" w:hAnsi="Courier New" w:cs="Courier New"/>
            <w:lang w:val="en-GB"/>
          </w:rPr>
          <w:t xml:space="preserve">. This area is characterized by </w:t>
        </w:r>
      </w:ins>
      <w:ins w:id="35" w:author="SAVERIO VICARIO" w:date="2024-04-05T09:25:00Z" w16du:dateUtc="2024-04-05T07:25:00Z">
        <w:r w:rsidR="001D28D6">
          <w:rPr>
            <w:rFonts w:ascii="Courier New" w:hAnsi="Courier New" w:cs="Courier New"/>
            <w:lang w:val="en-GB"/>
          </w:rPr>
          <w:t>hydrophile</w:t>
        </w:r>
      </w:ins>
      <w:ins w:id="36" w:author="SAVERIO VICARIO" w:date="2024-04-05T09:21:00Z" w16du:dateUtc="2024-04-05T07:21:00Z">
        <w:r w:rsidR="001D28D6">
          <w:rPr>
            <w:rFonts w:ascii="Courier New" w:hAnsi="Courier New" w:cs="Courier New"/>
            <w:lang w:val="en-GB"/>
          </w:rPr>
          <w:t xml:space="preserve"> vegetation</w:t>
        </w:r>
      </w:ins>
      <w:ins w:id="37" w:author="SAVERIO VICARIO" w:date="2024-04-05T09:19:00Z" w16du:dateUtc="2024-04-05T07:19:00Z">
        <w:r w:rsidR="001D28D6">
          <w:rPr>
            <w:rFonts w:ascii="Courier New" w:hAnsi="Courier New" w:cs="Courier New"/>
            <w:lang w:val="en-GB"/>
          </w:rPr>
          <w:t xml:space="preserve">. </w:t>
        </w:r>
      </w:ins>
      <w:ins w:id="38" w:author="SAVERIO VICARIO" w:date="2024-04-05T09:20:00Z" w16du:dateUtc="2024-04-05T07:20:00Z">
        <w:r w:rsidR="001D28D6">
          <w:rPr>
            <w:rFonts w:ascii="Courier New" w:hAnsi="Courier New" w:cs="Courier New"/>
            <w:lang w:val="en-GB"/>
          </w:rPr>
          <w:t xml:space="preserve">Between </w:t>
        </w:r>
      </w:ins>
      <w:ins w:id="39" w:author="SAVERIO VICARIO" w:date="2024-04-05T09:24:00Z" w16du:dateUtc="2024-04-05T07:24:00Z">
        <w:r w:rsidR="001D28D6">
          <w:rPr>
            <w:rFonts w:ascii="Courier New" w:hAnsi="Courier New" w:cs="Courier New"/>
            <w:lang w:val="en-GB"/>
          </w:rPr>
          <w:t>these two extremes</w:t>
        </w:r>
      </w:ins>
      <w:ins w:id="40" w:author="SAVERIO VICARIO" w:date="2024-04-05T09:20:00Z" w16du:dateUtc="2024-04-05T07:20:00Z">
        <w:r w:rsidR="001D28D6">
          <w:rPr>
            <w:rFonts w:ascii="Courier New" w:hAnsi="Courier New" w:cs="Courier New"/>
            <w:lang w:val="en-GB"/>
          </w:rPr>
          <w:t xml:space="preserve"> sit a shoulder with on a top a small f</w:t>
        </w:r>
      </w:ins>
      <w:ins w:id="41" w:author="SAVERIO VICARIO" w:date="2024-04-05T09:21:00Z" w16du:dateUtc="2024-04-05T07:21:00Z">
        <w:r w:rsidR="001D28D6">
          <w:rPr>
            <w:rFonts w:ascii="Courier New" w:hAnsi="Courier New" w:cs="Courier New"/>
            <w:lang w:val="en-GB"/>
          </w:rPr>
          <w:t xml:space="preserve">lat patch. This patch is the resting area of the </w:t>
        </w:r>
      </w:ins>
      <w:ins w:id="42" w:author="SAVERIO VICARIO" w:date="2024-04-05T09:22:00Z" w16du:dateUtc="2024-04-05T07:22:00Z">
        <w:r w:rsidR="001D28D6">
          <w:rPr>
            <w:rFonts w:ascii="Courier New" w:hAnsi="Courier New" w:cs="Courier New"/>
            <w:lang w:val="en-GB"/>
          </w:rPr>
          <w:t>local cow herd. This area is much dryer and subject to strong pasture pressure and mechanical disruption</w:t>
        </w:r>
      </w:ins>
      <w:ins w:id="43" w:author="SAVERIO VICARIO" w:date="2024-04-05T09:25:00Z" w16du:dateUtc="2024-04-05T07:25:00Z">
        <w:r w:rsidR="001D28D6">
          <w:rPr>
            <w:rFonts w:ascii="Courier New" w:hAnsi="Courier New" w:cs="Courier New"/>
            <w:lang w:val="en-GB"/>
          </w:rPr>
          <w:t>, but greater amount of nutrients.</w:t>
        </w:r>
      </w:ins>
    </w:p>
    <w:p w14:paraId="4CCAF454" w14:textId="279858B7" w:rsidR="001D28D6" w:rsidRDefault="001D28D6" w:rsidP="008105FE">
      <w:pPr>
        <w:pStyle w:val="Testonormale"/>
        <w:rPr>
          <w:ins w:id="44" w:author="SAVERIO VICARIO" w:date="2024-04-05T09:26:00Z" w16du:dateUtc="2024-04-05T07:26:00Z"/>
          <w:rFonts w:ascii="Courier New" w:hAnsi="Courier New" w:cs="Courier New"/>
          <w:lang w:val="en-GB"/>
        </w:rPr>
      </w:pPr>
      <w:ins w:id="45" w:author="SAVERIO VICARIO" w:date="2024-04-05T09:26:00Z" w16du:dateUtc="2024-04-05T07:26:00Z">
        <w:r>
          <w:rPr>
            <w:rFonts w:ascii="Courier New" w:hAnsi="Courier New" w:cs="Courier New"/>
            <w:lang w:val="en-GB"/>
          </w:rPr>
          <w:t>## validation phase</w:t>
        </w:r>
      </w:ins>
    </w:p>
    <w:p w14:paraId="4D3C37CF" w14:textId="3D26C4F7" w:rsidR="001D28D6" w:rsidRDefault="001D28D6" w:rsidP="008105FE">
      <w:pPr>
        <w:pStyle w:val="Testonormale"/>
        <w:rPr>
          <w:ins w:id="46" w:author="SAVERIO VICARIO" w:date="2024-04-05T09:33:00Z" w16du:dateUtc="2024-04-05T07:33:00Z"/>
          <w:rFonts w:ascii="Courier New" w:hAnsi="Courier New" w:cs="Courier New"/>
          <w:lang w:val="en-GB"/>
        </w:rPr>
      </w:pPr>
      <w:ins w:id="47" w:author="SAVERIO VICARIO" w:date="2024-04-05T09:26:00Z" w16du:dateUtc="2024-04-05T07:26:00Z">
        <w:r>
          <w:rPr>
            <w:rFonts w:ascii="Courier New" w:hAnsi="Courier New" w:cs="Courier New"/>
            <w:lang w:val="en-GB"/>
          </w:rPr>
          <w:t>We used 144 sentinel2 images</w:t>
        </w:r>
      </w:ins>
      <w:ins w:id="48" w:author="SAVERIO VICARIO" w:date="2024-04-05T09:27:00Z" w16du:dateUtc="2024-04-05T07:27:00Z">
        <w:r>
          <w:rPr>
            <w:rFonts w:ascii="Courier New" w:hAnsi="Courier New" w:cs="Courier New"/>
            <w:lang w:val="en-GB"/>
          </w:rPr>
          <w:t xml:space="preserve"> from HRVPP </w:t>
        </w:r>
      </w:ins>
      <w:ins w:id="49" w:author="SAVERIO VICARIO" w:date="2024-04-05T09:28:00Z" w16du:dateUtc="2024-04-05T07:28:00Z">
        <w:r>
          <w:rPr>
            <w:rFonts w:ascii="Courier New" w:hAnsi="Courier New" w:cs="Courier New"/>
            <w:lang w:val="en-GB"/>
          </w:rPr>
          <w:t>of Phenological Plant Index</w:t>
        </w:r>
      </w:ins>
      <w:ins w:id="50" w:author="SAVERIO VICARIO" w:date="2024-04-05T09:26:00Z" w16du:dateUtc="2024-04-05T07:26:00Z">
        <w:r>
          <w:rPr>
            <w:rFonts w:ascii="Courier New" w:hAnsi="Courier New" w:cs="Courier New"/>
            <w:lang w:val="en-GB"/>
          </w:rPr>
          <w:t xml:space="preserve"> </w:t>
        </w:r>
      </w:ins>
      <w:ins w:id="51" w:author="SAVERIO VICARIO" w:date="2024-04-05T09:28:00Z" w16du:dateUtc="2024-04-05T07:28:00Z">
        <w:r>
          <w:rPr>
            <w:rFonts w:ascii="Courier New" w:hAnsi="Courier New" w:cs="Courier New"/>
            <w:lang w:val="en-GB"/>
          </w:rPr>
          <w:t xml:space="preserve">(PPI) </w:t>
        </w:r>
      </w:ins>
      <w:ins w:id="52" w:author="SAVERIO VICARIO" w:date="2024-04-05T09:26:00Z" w16du:dateUtc="2024-04-05T07:26:00Z">
        <w:r>
          <w:rPr>
            <w:rFonts w:ascii="Courier New" w:hAnsi="Courier New" w:cs="Courier New"/>
            <w:lang w:val="en-GB"/>
          </w:rPr>
          <w:t xml:space="preserve">covering </w:t>
        </w:r>
      </w:ins>
      <w:ins w:id="53" w:author="SAVERIO VICARIO" w:date="2024-04-05T09:27:00Z" w16du:dateUtc="2024-04-05T07:27:00Z">
        <w:r>
          <w:rPr>
            <w:rFonts w:ascii="Courier New" w:hAnsi="Courier New" w:cs="Courier New"/>
            <w:lang w:val="en-GB"/>
          </w:rPr>
          <w:t xml:space="preserve">all 2023 collecting an image 20 by 27 pixels. </w:t>
        </w:r>
      </w:ins>
      <w:ins w:id="54" w:author="SAVERIO VICARIO" w:date="2024-04-05T09:26:00Z" w16du:dateUtc="2024-04-05T07:26:00Z">
        <w:r>
          <w:rPr>
            <w:rFonts w:ascii="Courier New" w:hAnsi="Courier New" w:cs="Courier New"/>
            <w:lang w:val="en-GB"/>
          </w:rPr>
          <w:t xml:space="preserve"> </w:t>
        </w:r>
      </w:ins>
      <w:ins w:id="55" w:author="SAVERIO VICARIO" w:date="2024-04-05T09:28:00Z" w16du:dateUtc="2024-04-05T07:28:00Z">
        <w:r>
          <w:rPr>
            <w:rFonts w:ascii="Courier New" w:hAnsi="Courier New" w:cs="Courier New"/>
            <w:lang w:val="en-GB"/>
          </w:rPr>
          <w:t>The PPI is optimized to be least influenced by soil signal and problem of shading</w:t>
        </w:r>
      </w:ins>
      <w:ins w:id="56" w:author="SAVERIO VICARIO" w:date="2024-04-05T09:29:00Z" w16du:dateUtc="2024-04-05T07:29:00Z">
        <w:r w:rsidR="00A974E7">
          <w:rPr>
            <w:rFonts w:ascii="Courier New" w:hAnsi="Courier New" w:cs="Courier New"/>
            <w:lang w:val="en-GB"/>
          </w:rPr>
          <w:t xml:space="preserve"> (ref). Using this starting data we applied 3 </w:t>
        </w:r>
      </w:ins>
      <w:ins w:id="57" w:author="SAVERIO VICARIO" w:date="2024-04-05T09:31:00Z" w16du:dateUtc="2024-04-05T07:31:00Z">
        <w:r w:rsidR="00A974E7">
          <w:rPr>
            <w:rFonts w:ascii="Courier New" w:hAnsi="Courier New" w:cs="Courier New"/>
            <w:lang w:val="en-GB"/>
          </w:rPr>
          <w:t>biodiversity analysis approaches: a Shannon index applied on the mean yearly value</w:t>
        </w:r>
      </w:ins>
      <w:ins w:id="58" w:author="SAVERIO VICARIO" w:date="2024-04-05T09:32:00Z" w16du:dateUtc="2024-04-05T07:32:00Z">
        <w:r w:rsidR="00A974E7">
          <w:rPr>
            <w:rFonts w:ascii="Courier New" w:hAnsi="Courier New" w:cs="Courier New"/>
            <w:lang w:val="en-GB"/>
          </w:rPr>
          <w:t xml:space="preserve"> with 3 significant digit</w:t>
        </w:r>
      </w:ins>
      <w:ins w:id="59" w:author="SAVERIO VICARIO" w:date="2024-04-05T10:08:00Z" w16du:dateUtc="2024-04-05T08:08:00Z">
        <w:r w:rsidR="009A2C12">
          <w:rPr>
            <w:rFonts w:ascii="Courier New" w:hAnsi="Courier New" w:cs="Courier New"/>
            <w:lang w:val="en-GB"/>
          </w:rPr>
          <w:t>s</w:t>
        </w:r>
      </w:ins>
      <w:ins w:id="60" w:author="SAVERIO VICARIO" w:date="2024-04-05T09:31:00Z" w16du:dateUtc="2024-04-05T07:31:00Z">
        <w:r w:rsidR="00A974E7">
          <w:rPr>
            <w:rFonts w:ascii="Courier New" w:hAnsi="Courier New" w:cs="Courier New"/>
            <w:lang w:val="en-GB"/>
          </w:rPr>
          <w:t xml:space="preserve"> of the PPI trajectory; a Rao Q </w:t>
        </w:r>
      </w:ins>
      <w:ins w:id="61" w:author="SAVERIO VICARIO" w:date="2024-04-05T09:32:00Z" w16du:dateUtc="2024-04-05T07:32:00Z">
        <w:r w:rsidR="00A974E7">
          <w:rPr>
            <w:rFonts w:ascii="Courier New" w:hAnsi="Courier New" w:cs="Courier New"/>
            <w:lang w:val="en-GB"/>
          </w:rPr>
          <w:t xml:space="preserve">index with different </w:t>
        </w:r>
        <w:r w:rsidR="00A974E7">
          <w:rPr>
            <w:rFonts w:ascii="Courier New" w:hAnsi="Courier New" w:cs="Courier New"/>
            <w:lang w:val="en-GB"/>
          </w:rPr>
          <w:lastRenderedPageBreak/>
          <w:t>alpha, applied on the same dataset and the R</w:t>
        </w:r>
      </w:ins>
      <w:ins w:id="62" w:author="SAVERIO VICARIO" w:date="2024-04-05T09:33:00Z" w16du:dateUtc="2024-04-05T07:33:00Z">
        <w:r w:rsidR="00A974E7">
          <w:rPr>
            <w:rFonts w:ascii="Courier New" w:hAnsi="Courier New" w:cs="Courier New"/>
            <w:lang w:val="en-GB"/>
          </w:rPr>
          <w:t>ao Q with the addition of the TWDTW function on the full 144 time</w:t>
        </w:r>
      </w:ins>
      <w:ins w:id="63" w:author="SAVERIO VICARIO" w:date="2024-04-05T10:08:00Z" w16du:dateUtc="2024-04-05T08:08:00Z">
        <w:r w:rsidR="009A2C12">
          <w:rPr>
            <w:rFonts w:ascii="Courier New" w:hAnsi="Courier New" w:cs="Courier New"/>
            <w:lang w:val="en-GB"/>
          </w:rPr>
          <w:t>-</w:t>
        </w:r>
      </w:ins>
      <w:ins w:id="64" w:author="SAVERIO VICARIO" w:date="2024-04-05T09:33:00Z" w16du:dateUtc="2024-04-05T07:33:00Z">
        <w:r w:rsidR="00A974E7">
          <w:rPr>
            <w:rFonts w:ascii="Courier New" w:hAnsi="Courier New" w:cs="Courier New"/>
            <w:lang w:val="en-GB"/>
          </w:rPr>
          <w:t xml:space="preserve">depth data set. </w:t>
        </w:r>
      </w:ins>
    </w:p>
    <w:p w14:paraId="782C1AB7" w14:textId="3273D573" w:rsidR="008105FE" w:rsidRPr="00A70463" w:rsidRDefault="00A974E7" w:rsidP="008105FE">
      <w:pPr>
        <w:pStyle w:val="Testonormale"/>
        <w:rPr>
          <w:del w:id="65" w:author="SAVERIO VICARIO" w:date="2024-04-05T09:51:00Z" w16du:dateUtc="2024-04-05T07:51:00Z"/>
          <w:rFonts w:ascii="Courier New" w:hAnsi="Courier New" w:cs="Courier New"/>
          <w:lang w:val="en-GB"/>
        </w:rPr>
      </w:pPr>
      <w:ins w:id="66" w:author="SAVERIO VICARIO" w:date="2024-04-05T09:34:00Z" w16du:dateUtc="2024-04-05T07:34:00Z">
        <w:r>
          <w:rPr>
            <w:rFonts w:ascii="Courier New" w:hAnsi="Courier New" w:cs="Courier New"/>
            <w:lang w:val="en-GB"/>
          </w:rPr>
          <w:t>Looking a figure x is possible to see that Shannon was not working given that using 3 digit</w:t>
        </w:r>
      </w:ins>
      <w:ins w:id="67" w:author="SAVERIO VICARIO" w:date="2024-04-05T09:38:00Z" w16du:dateUtc="2024-04-05T07:38:00Z">
        <w:r>
          <w:rPr>
            <w:rFonts w:ascii="Courier New" w:hAnsi="Courier New" w:cs="Courier New"/>
            <w:lang w:val="en-GB"/>
          </w:rPr>
          <w:t>s</w:t>
        </w:r>
      </w:ins>
      <w:ins w:id="68" w:author="SAVERIO VICARIO" w:date="2024-04-05T09:34:00Z" w16du:dateUtc="2024-04-05T07:34:00Z">
        <w:r>
          <w:rPr>
            <w:rFonts w:ascii="Courier New" w:hAnsi="Courier New" w:cs="Courier New"/>
            <w:lang w:val="en-GB"/>
          </w:rPr>
          <w:t xml:space="preserve"> all pixel</w:t>
        </w:r>
      </w:ins>
      <w:ins w:id="69" w:author="SAVERIO VICARIO" w:date="2024-04-05T09:35:00Z" w16du:dateUtc="2024-04-05T07:35:00Z">
        <w:r>
          <w:rPr>
            <w:rFonts w:ascii="Courier New" w:hAnsi="Courier New" w:cs="Courier New"/>
            <w:lang w:val="en-GB"/>
          </w:rPr>
          <w:t>s</w:t>
        </w:r>
      </w:ins>
      <w:ins w:id="70" w:author="SAVERIO VICARIO" w:date="2024-04-05T09:34:00Z" w16du:dateUtc="2024-04-05T07:34:00Z">
        <w:r>
          <w:rPr>
            <w:rFonts w:ascii="Courier New" w:hAnsi="Courier New" w:cs="Courier New"/>
            <w:lang w:val="en-GB"/>
          </w:rPr>
          <w:t xml:space="preserve"> had different mean values</w:t>
        </w:r>
      </w:ins>
      <w:ins w:id="71" w:author="SAVERIO VICARIO" w:date="2024-04-05T10:03:00Z" w16du:dateUtc="2024-04-05T08:03:00Z">
        <w:r w:rsidR="009A2C12">
          <w:rPr>
            <w:rFonts w:ascii="Courier New" w:hAnsi="Courier New" w:cs="Courier New"/>
            <w:lang w:val="en-GB"/>
          </w:rPr>
          <w:t xml:space="preserve"> and is not possible to identify groupin</w:t>
        </w:r>
      </w:ins>
      <w:ins w:id="72" w:author="SAVERIO VICARIO" w:date="2024-04-05T10:04:00Z" w16du:dateUtc="2024-04-05T08:04:00Z">
        <w:r w:rsidR="009A2C12">
          <w:rPr>
            <w:rFonts w:ascii="Courier New" w:hAnsi="Courier New" w:cs="Courier New"/>
            <w:lang w:val="en-GB"/>
          </w:rPr>
          <w:t>g</w:t>
        </w:r>
      </w:ins>
      <w:ins w:id="73" w:author="SAVERIO VICARIO" w:date="2024-04-05T09:40:00Z" w16du:dateUtc="2024-04-05T07:40:00Z">
        <w:r w:rsidR="00240EEE">
          <w:rPr>
            <w:rFonts w:ascii="Courier New" w:hAnsi="Courier New" w:cs="Courier New"/>
            <w:lang w:val="en-GB"/>
          </w:rPr>
          <w:t>. Simp</w:t>
        </w:r>
      </w:ins>
      <w:ins w:id="74" w:author="SAVERIO VICARIO" w:date="2024-04-05T09:41:00Z" w16du:dateUtc="2024-04-05T07:41:00Z">
        <w:r w:rsidR="00240EEE">
          <w:rPr>
            <w:rFonts w:ascii="Courier New" w:hAnsi="Courier New" w:cs="Courier New"/>
            <w:lang w:val="en-GB"/>
          </w:rPr>
          <w:t>l</w:t>
        </w:r>
      </w:ins>
      <w:ins w:id="75" w:author="SAVERIO VICARIO" w:date="2024-04-05T09:40:00Z" w16du:dateUtc="2024-04-05T07:40:00Z">
        <w:r w:rsidR="00240EEE">
          <w:rPr>
            <w:rFonts w:ascii="Courier New" w:hAnsi="Courier New" w:cs="Courier New"/>
            <w:lang w:val="en-GB"/>
          </w:rPr>
          <w:t>e Rao</w:t>
        </w:r>
      </w:ins>
      <w:ins w:id="76" w:author="SAVERIO VICARIO" w:date="2024-04-05T10:03:00Z" w16du:dateUtc="2024-04-05T08:03:00Z">
        <w:r w:rsidR="009A2C12">
          <w:rPr>
            <w:rFonts w:ascii="Courier New" w:hAnsi="Courier New" w:cs="Courier New"/>
            <w:lang w:val="en-GB"/>
          </w:rPr>
          <w:t xml:space="preserve"> </w:t>
        </w:r>
      </w:ins>
      <w:ins w:id="77" w:author="SAVERIO VICARIO" w:date="2024-04-05T09:40:00Z" w16du:dateUtc="2024-04-05T07:40:00Z">
        <w:r w:rsidR="00240EEE">
          <w:rPr>
            <w:rFonts w:ascii="Courier New" w:hAnsi="Courier New" w:cs="Courier New"/>
            <w:lang w:val="en-GB"/>
          </w:rPr>
          <w:t xml:space="preserve">Q </w:t>
        </w:r>
      </w:ins>
      <w:ins w:id="78" w:author="SAVERIO VICARIO" w:date="2024-04-05T09:51:00Z" w16du:dateUtc="2024-04-05T07:51:00Z">
        <w:r w:rsidR="000C4792">
          <w:rPr>
            <w:rFonts w:ascii="Courier New" w:hAnsi="Courier New" w:cs="Courier New"/>
            <w:lang w:val="en-GB"/>
          </w:rPr>
          <w:t>correctly identified</w:t>
        </w:r>
      </w:ins>
      <w:ins w:id="79" w:author="SAVERIO VICARIO" w:date="2024-04-05T09:41:00Z" w16du:dateUtc="2024-04-05T07:41:00Z">
        <w:r w:rsidR="00240EEE">
          <w:rPr>
            <w:rFonts w:ascii="Courier New" w:hAnsi="Courier New" w:cs="Courier New"/>
            <w:lang w:val="en-GB"/>
          </w:rPr>
          <w:t xml:space="preserve"> the main diversity spot on the top of the </w:t>
        </w:r>
      </w:ins>
      <w:ins w:id="80" w:author="SAVERIO VICARIO" w:date="2024-04-05T09:51:00Z" w16du:dateUtc="2024-04-05T07:51:00Z">
        <w:r w:rsidR="000C4792">
          <w:rPr>
            <w:rFonts w:ascii="Courier New" w:hAnsi="Courier New" w:cs="Courier New"/>
            <w:lang w:val="en-GB"/>
          </w:rPr>
          <w:t xml:space="preserve">shoulder and as secondary spot the side of the road. </w:t>
        </w:r>
      </w:ins>
      <w:ins w:id="81" w:author="SAVERIO VICARIO" w:date="2024-04-05T10:04:00Z" w16du:dateUtc="2024-04-05T08:04:00Z">
        <w:r w:rsidR="009A2C12">
          <w:rPr>
            <w:rFonts w:ascii="Courier New" w:hAnsi="Courier New" w:cs="Courier New"/>
            <w:lang w:val="en-GB"/>
          </w:rPr>
          <w:t>Notice that Rao Q gives do</w:t>
        </w:r>
      </w:ins>
      <w:ins w:id="82" w:author="SAVERIO VICARIO" w:date="2024-04-05T10:05:00Z" w16du:dateUtc="2024-04-05T08:05:00Z">
        <w:r w:rsidR="009A2C12">
          <w:rPr>
            <w:rFonts w:ascii="Courier New" w:hAnsi="Courier New" w:cs="Courier New"/>
            <w:lang w:val="en-GB"/>
          </w:rPr>
          <w:t>es</w:t>
        </w:r>
      </w:ins>
      <w:ins w:id="83" w:author="SAVERIO VICARIO" w:date="2024-04-05T10:04:00Z" w16du:dateUtc="2024-04-05T08:04:00Z">
        <w:r w:rsidR="009A2C12">
          <w:rPr>
            <w:rFonts w:ascii="Courier New" w:hAnsi="Courier New" w:cs="Courier New"/>
            <w:lang w:val="en-GB"/>
          </w:rPr>
          <w:t xml:space="preserve"> not change, changing alpha given that </w:t>
        </w:r>
      </w:ins>
      <w:ins w:id="84" w:author="SAVERIO VICARIO" w:date="2024-04-05T10:05:00Z" w16du:dateUtc="2024-04-05T08:05:00Z">
        <w:r w:rsidR="009A2C12">
          <w:rPr>
            <w:rFonts w:ascii="Courier New" w:hAnsi="Courier New" w:cs="Courier New"/>
            <w:lang w:val="en-GB"/>
          </w:rPr>
          <w:t xml:space="preserve">all pixels are different. </w:t>
        </w:r>
      </w:ins>
      <w:ins w:id="85" w:author="SAVERIO VICARIO" w:date="2024-04-05T10:06:00Z" w16du:dateUtc="2024-04-05T08:06:00Z">
        <w:r w:rsidR="009A2C12">
          <w:rPr>
            <w:rFonts w:ascii="Courier New" w:hAnsi="Courier New" w:cs="Courier New"/>
            <w:lang w:val="en-GB"/>
          </w:rPr>
          <w:t xml:space="preserve">Our new </w:t>
        </w:r>
      </w:ins>
      <w:ins w:id="86" w:author="SAVERIO VICARIO" w:date="2024-04-05T10:08:00Z" w16du:dateUtc="2024-04-05T08:08:00Z">
        <w:r w:rsidR="009A2C12">
          <w:rPr>
            <w:rFonts w:ascii="Courier New" w:hAnsi="Courier New" w:cs="Courier New"/>
            <w:lang w:val="en-GB"/>
          </w:rPr>
          <w:t>distance ha</w:t>
        </w:r>
      </w:ins>
      <w:ins w:id="87" w:author="SAVERIO VICARIO" w:date="2024-04-05T10:24:00Z" w16du:dateUtc="2024-04-05T08:24:00Z">
        <w:r w:rsidR="00BA32C4">
          <w:rPr>
            <w:rFonts w:ascii="Courier New" w:hAnsi="Courier New" w:cs="Courier New"/>
            <w:lang w:val="en-GB"/>
          </w:rPr>
          <w:t>s</w:t>
        </w:r>
      </w:ins>
      <w:ins w:id="88" w:author="SAVERIO VICARIO" w:date="2024-04-05T10:08:00Z" w16du:dateUtc="2024-04-05T08:08:00Z">
        <w:r w:rsidR="009A2C12">
          <w:rPr>
            <w:rFonts w:ascii="Courier New" w:hAnsi="Courier New" w:cs="Courier New"/>
            <w:lang w:val="en-GB"/>
          </w:rPr>
          <w:t xml:space="preserve"> two main difference</w:t>
        </w:r>
      </w:ins>
      <w:ins w:id="89" w:author="SAVERIO VICARIO" w:date="2024-04-05T10:24:00Z" w16du:dateUtc="2024-04-05T08:24:00Z">
        <w:r w:rsidR="00BA32C4">
          <w:rPr>
            <w:rFonts w:ascii="Courier New" w:hAnsi="Courier New" w:cs="Courier New"/>
            <w:lang w:val="en-GB"/>
          </w:rPr>
          <w:t>s</w:t>
        </w:r>
      </w:ins>
      <w:ins w:id="90" w:author="SAVERIO VICARIO" w:date="2024-04-05T10:08:00Z" w16du:dateUtc="2024-04-05T08:08:00Z">
        <w:r w:rsidR="009A2C12">
          <w:rPr>
            <w:rFonts w:ascii="Courier New" w:hAnsi="Courier New" w:cs="Courier New"/>
            <w:lang w:val="en-GB"/>
          </w:rPr>
          <w:t xml:space="preserve"> </w:t>
        </w:r>
      </w:ins>
      <w:ins w:id="91" w:author="SAVERIO VICARIO" w:date="2024-04-05T10:24:00Z" w16du:dateUtc="2024-04-05T08:24:00Z">
        <w:r w:rsidR="00BA32C4">
          <w:rPr>
            <w:rFonts w:ascii="Courier New" w:hAnsi="Courier New" w:cs="Courier New"/>
            <w:lang w:val="en-GB"/>
          </w:rPr>
          <w:t xml:space="preserve">with classical Rao Q, </w:t>
        </w:r>
      </w:ins>
      <w:ins w:id="92" w:author="SAVERIO VICARIO" w:date="2024-04-05T10:25:00Z" w16du:dateUtc="2024-04-05T08:25:00Z">
        <w:r w:rsidR="00BA32C4">
          <w:rPr>
            <w:rFonts w:ascii="Courier New" w:hAnsi="Courier New" w:cs="Courier New"/>
            <w:lang w:val="en-GB"/>
          </w:rPr>
          <w:t>the road is not anymore, a secondary hotspot, and the main spot position moved</w:t>
        </w:r>
      </w:ins>
      <w:ins w:id="93" w:author="SAVERIO VICARIO" w:date="2024-04-05T10:30:00Z" w16du:dateUtc="2024-04-05T08:30:00Z">
        <w:r w:rsidR="004D452C">
          <w:rPr>
            <w:rFonts w:ascii="Courier New" w:hAnsi="Courier New" w:cs="Courier New"/>
            <w:lang w:val="en-GB"/>
          </w:rPr>
          <w:t xml:space="preserve"> on the border between two community identified by our expert opinion.</w:t>
        </w:r>
      </w:ins>
      <w:ins w:id="94" w:author="SAVERIO VICARIO" w:date="2024-04-05T10:25:00Z" w16du:dateUtc="2024-04-05T08:25:00Z">
        <w:r w:rsidR="00BA32C4">
          <w:rPr>
            <w:rFonts w:ascii="Courier New" w:hAnsi="Courier New" w:cs="Courier New"/>
            <w:lang w:val="en-GB"/>
          </w:rPr>
          <w:t xml:space="preserve"> </w:t>
        </w:r>
      </w:ins>
    </w:p>
    <w:p w14:paraId="6F0E1418" w14:textId="77777777" w:rsidR="008105FE" w:rsidRDefault="008105FE" w:rsidP="008105FE">
      <w:pPr>
        <w:pStyle w:val="Testonormale"/>
        <w:rPr>
          <w:ins w:id="95" w:author="SAVERIO VICARIO" w:date="2024-04-05T08:58:00Z" w16du:dateUtc="2024-04-05T06:58:00Z"/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 Discussion:</w:t>
      </w:r>
    </w:p>
    <w:p w14:paraId="732DDE86" w14:textId="77777777" w:rsidR="008105FE" w:rsidRPr="00A70463" w:rsidRDefault="00EC53F2" w:rsidP="008105FE">
      <w:pPr>
        <w:pStyle w:val="Testonormale"/>
        <w:rPr>
          <w:rFonts w:ascii="Courier New" w:hAnsi="Courier New" w:cs="Courier New"/>
          <w:lang w:val="en-GB"/>
        </w:rPr>
      </w:pPr>
    </w:p>
    <w:p w14:paraId="0A25CAF1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66E73A84" w14:textId="3D638EAF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  <w:r w:rsidRPr="00A70463">
        <w:rPr>
          <w:rFonts w:ascii="Courier New" w:hAnsi="Courier New" w:cs="Courier New"/>
          <w:lang w:val="en-GB"/>
        </w:rPr>
        <w:t># GitHub and Data Repositories:</w:t>
      </w:r>
    </w:p>
    <w:p w14:paraId="4FBCD848" w14:textId="77777777" w:rsidR="008105FE" w:rsidRPr="00A70463" w:rsidRDefault="008105FE" w:rsidP="008105FE">
      <w:pPr>
        <w:pStyle w:val="Testonormale"/>
        <w:rPr>
          <w:rFonts w:ascii="Courier New" w:hAnsi="Courier New" w:cs="Courier New"/>
          <w:lang w:val="en-GB"/>
        </w:rPr>
      </w:pPr>
    </w:p>
    <w:p w14:paraId="1AC22570" w14:textId="77777777" w:rsidR="008105FE" w:rsidRPr="00B135B8" w:rsidRDefault="008105FE" w:rsidP="008105FE">
      <w:pPr>
        <w:pStyle w:val="Testonormale"/>
        <w:rPr>
          <w:rFonts w:ascii="Courier New" w:hAnsi="Courier New" w:cs="Courier New"/>
          <w:lang w:val="en-GB"/>
          <w:rPrChange w:id="96" w:author="SAVERIO VICARIO" w:date="2024-04-05T09:13:00Z" w16du:dateUtc="2024-04-05T07:13:00Z">
            <w:rPr>
              <w:rFonts w:ascii="Courier New" w:hAnsi="Courier New" w:cs="Courier New"/>
            </w:rPr>
          </w:rPrChange>
        </w:rPr>
      </w:pPr>
      <w:r w:rsidRPr="00B135B8">
        <w:rPr>
          <w:rFonts w:ascii="Courier New" w:hAnsi="Courier New" w:cs="Courier New"/>
          <w:lang w:val="en-GB"/>
          <w:rPrChange w:id="97" w:author="SAVERIO VICARIO" w:date="2024-04-05T09:13:00Z" w16du:dateUtc="2024-04-05T07:13:00Z">
            <w:rPr>
              <w:rFonts w:ascii="Courier New" w:hAnsi="Courier New" w:cs="Courier New"/>
            </w:rPr>
          </w:rPrChange>
        </w:rPr>
        <w:t># Acknowledgements:</w:t>
      </w:r>
    </w:p>
    <w:p w14:paraId="25230704" w14:textId="77777777" w:rsidR="008105FE" w:rsidRPr="00B135B8" w:rsidRDefault="008105FE" w:rsidP="008105FE">
      <w:pPr>
        <w:pStyle w:val="Testonormale"/>
        <w:rPr>
          <w:rFonts w:ascii="Courier New" w:hAnsi="Courier New" w:cs="Courier New"/>
          <w:lang w:val="en-GB"/>
          <w:rPrChange w:id="98" w:author="SAVERIO VICARIO" w:date="2024-04-05T09:13:00Z" w16du:dateUtc="2024-04-05T07:13:00Z">
            <w:rPr>
              <w:rFonts w:ascii="Courier New" w:hAnsi="Courier New" w:cs="Courier New"/>
            </w:rPr>
          </w:rPrChange>
        </w:rPr>
      </w:pPr>
    </w:p>
    <w:p w14:paraId="4BD0E950" w14:textId="77777777" w:rsidR="008105FE" w:rsidRDefault="008105FE" w:rsidP="008105FE">
      <w:pPr>
        <w:pStyle w:val="Testonormale"/>
        <w:rPr>
          <w:ins w:id="99" w:author="SAVERIO VICARIO" w:date="2024-04-05T10:58:00Z" w16du:dateUtc="2024-04-05T08:58:00Z"/>
          <w:rFonts w:ascii="Courier New" w:hAnsi="Courier New" w:cs="Courier New"/>
          <w:lang w:val="en-GB"/>
        </w:rPr>
      </w:pPr>
      <w:r w:rsidRPr="00B135B8">
        <w:rPr>
          <w:rFonts w:ascii="Courier New" w:hAnsi="Courier New" w:cs="Courier New"/>
          <w:lang w:val="en-GB"/>
          <w:rPrChange w:id="100" w:author="SAVERIO VICARIO" w:date="2024-04-05T09:13:00Z" w16du:dateUtc="2024-04-05T07:13:00Z">
            <w:rPr>
              <w:rFonts w:ascii="Courier New" w:hAnsi="Courier New" w:cs="Courier New"/>
            </w:rPr>
          </w:rPrChange>
        </w:rPr>
        <w:t># References:</w:t>
      </w:r>
    </w:p>
    <w:p w14:paraId="68E6D5A5" w14:textId="77777777" w:rsidR="00FD320F" w:rsidRDefault="00FD320F" w:rsidP="008105FE">
      <w:pPr>
        <w:pStyle w:val="Testonormale"/>
        <w:rPr>
          <w:ins w:id="101" w:author="SAVERIO VICARIO" w:date="2024-04-05T10:58:00Z" w16du:dateUtc="2024-04-05T08:58:00Z"/>
          <w:rFonts w:ascii="Courier New" w:hAnsi="Courier New" w:cs="Courier New"/>
          <w:lang w:val="en-GB"/>
        </w:rPr>
      </w:pPr>
    </w:p>
    <w:p w14:paraId="1EB9A7A7" w14:textId="044827B0" w:rsidR="00FD320F" w:rsidRDefault="00FD320F" w:rsidP="008105FE">
      <w:pPr>
        <w:pStyle w:val="Testonormale"/>
        <w:rPr>
          <w:ins w:id="102" w:author="SAVERIO VICARIO" w:date="2024-04-05T10:58:00Z" w16du:dateUtc="2024-04-05T08:58:00Z"/>
          <w:rFonts w:ascii="Courier New" w:hAnsi="Courier New" w:cs="Courier New"/>
          <w:lang w:val="en-GB"/>
        </w:rPr>
      </w:pPr>
    </w:p>
    <w:p w14:paraId="423B0BCD" w14:textId="00EC8B8B" w:rsidR="00FD320F" w:rsidRPr="00B135B8" w:rsidRDefault="00FD320F" w:rsidP="008105FE">
      <w:pPr>
        <w:pStyle w:val="Testonormale"/>
        <w:rPr>
          <w:rFonts w:ascii="Courier New" w:hAnsi="Courier New" w:cs="Courier New"/>
          <w:lang w:val="en-GB"/>
          <w:rPrChange w:id="103" w:author="SAVERIO VICARIO" w:date="2024-04-05T09:13:00Z" w16du:dateUtc="2024-04-05T07:13:00Z">
            <w:rPr>
              <w:rFonts w:ascii="Courier New" w:hAnsi="Courier New" w:cs="Courier New"/>
            </w:rPr>
          </w:rPrChange>
        </w:rPr>
      </w:pPr>
    </w:p>
    <w:sectPr w:rsidR="00FD320F" w:rsidRPr="00B135B8" w:rsidSect="00163813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VERIO VICARIO">
    <w15:presenceInfo w15:providerId="AD" w15:userId="S::saverio.vicario@cnr.it::bb94ebbe-01db-452f-afa0-a422d56574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31"/>
    <w:rsid w:val="000010BA"/>
    <w:rsid w:val="000525A7"/>
    <w:rsid w:val="000C4792"/>
    <w:rsid w:val="00163813"/>
    <w:rsid w:val="001D28D6"/>
    <w:rsid w:val="00240EEE"/>
    <w:rsid w:val="004D452C"/>
    <w:rsid w:val="004F5C73"/>
    <w:rsid w:val="005076DF"/>
    <w:rsid w:val="006532C7"/>
    <w:rsid w:val="007D2E4C"/>
    <w:rsid w:val="008105FE"/>
    <w:rsid w:val="00897A51"/>
    <w:rsid w:val="008D1885"/>
    <w:rsid w:val="009A2C12"/>
    <w:rsid w:val="00A4327F"/>
    <w:rsid w:val="00A70463"/>
    <w:rsid w:val="00A974E7"/>
    <w:rsid w:val="00B135B8"/>
    <w:rsid w:val="00BA32C4"/>
    <w:rsid w:val="00C61CF2"/>
    <w:rsid w:val="00EC53F2"/>
    <w:rsid w:val="00FB3331"/>
    <w:rsid w:val="00F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C360"/>
  <w15:chartTrackingRefBased/>
  <w15:docId w15:val="{3C358954-E1A3-4767-83C9-A76E8F43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BC26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BC26C5"/>
    <w:rPr>
      <w:rFonts w:ascii="Consolas" w:hAnsi="Consolas"/>
      <w:sz w:val="21"/>
      <w:szCs w:val="21"/>
    </w:rPr>
  </w:style>
  <w:style w:type="paragraph" w:styleId="Revisione">
    <w:name w:val="Revision"/>
    <w:hidden/>
    <w:uiPriority w:val="99"/>
    <w:semiHidden/>
    <w:rsid w:val="00A704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VICARIO</dc:creator>
  <cp:keywords/>
  <dc:description/>
  <cp:lastModifiedBy>SAVERIO VICARIO</cp:lastModifiedBy>
  <cp:revision>2</cp:revision>
  <dcterms:created xsi:type="dcterms:W3CDTF">2024-04-05T11:04:00Z</dcterms:created>
  <dcterms:modified xsi:type="dcterms:W3CDTF">2024-04-05T11:04:00Z</dcterms:modified>
</cp:coreProperties>
</file>