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7A774" w14:textId="116F4DD6" w:rsidR="00DD7114" w:rsidRDefault="00DD7114" w:rsidP="00DD7114">
      <w:pPr>
        <w:pStyle w:val="Heading1"/>
        <w:rPr>
          <w:rFonts w:hint="eastAsia"/>
        </w:rPr>
      </w:pPr>
      <w:r>
        <w:t>Abstract</w:t>
      </w:r>
      <w:r w:rsidR="0058368F">
        <w:t xml:space="preserve"> in Manuscript:</w:t>
      </w:r>
    </w:p>
    <w:p w14:paraId="22B82482" w14:textId="0E7F0F99" w:rsidR="002B334F" w:rsidRDefault="6EC8B340" w:rsidP="00E9595B">
      <w:r>
        <w:t>During the 2024 B-Cubed Hackathon, we extended the R package "`</w:t>
      </w:r>
      <w:proofErr w:type="spellStart"/>
      <w:r>
        <w:t>rasterdiv</w:t>
      </w:r>
      <w:proofErr w:type="spellEnd"/>
      <w:r>
        <w:t>`" by incorporating Time-Weighted Dynamic Time Warping (TWDTW) to the package’s pre-existing `</w:t>
      </w:r>
      <w:proofErr w:type="spellStart"/>
      <w:r>
        <w:t>paRao</w:t>
      </w:r>
      <w:proofErr w:type="spellEnd"/>
      <w:r>
        <w:t xml:space="preserve">()` function for the calculation of parametric Rao’s Quadratic Diversity (Rao’s Q) index. </w:t>
      </w:r>
      <w:del w:id="0" w:author="Matteo Marcantonio" w:date="2024-06-06T07:14:00Z">
        <w:r w:rsidR="00155C3C" w:rsidDel="6EC8B340">
          <w:delText>The implementation within "`rasterdiv`" uses the "`twtwd`" function from the `TWDTW` R package.</w:delText>
        </w:r>
      </w:del>
      <w:r>
        <w:t xml:space="preserve">This </w:t>
      </w:r>
      <w:del w:id="1" w:author="Matteo Marcantonio" w:date="2024-06-06T07:14:00Z">
        <w:r w:rsidR="00155C3C" w:rsidDel="6EC8B340">
          <w:delText xml:space="preserve">enhances </w:delText>
        </w:r>
      </w:del>
      <w:ins w:id="2" w:author="Matteo Marcantonio" w:date="2024-06-06T07:14:00Z">
        <w:r>
          <w:t xml:space="preserve">expands </w:t>
        </w:r>
      </w:ins>
      <w:r>
        <w:t xml:space="preserve">the user’s ability to </w:t>
      </w:r>
      <w:del w:id="3" w:author="Matteo Marcantonio" w:date="2024-06-06T07:14:00Z">
        <w:r w:rsidR="00155C3C" w:rsidDel="6EC8B340">
          <w:delText xml:space="preserve">accurately </w:delText>
        </w:r>
      </w:del>
      <w:r>
        <w:t xml:space="preserve">biodiversity </w:t>
      </w:r>
      <w:r w:rsidR="00872329">
        <w:t xml:space="preserve">trends </w:t>
      </w:r>
      <w:r>
        <w:t>when using</w:t>
      </w:r>
      <w:del w:id="4" w:author="Matteo Marcantonio" w:date="2024-06-06T07:15:00Z">
        <w:r w:rsidR="00155C3C" w:rsidDel="6EC8B340">
          <w:delText xml:space="preserve"> contemporary</w:delText>
        </w:r>
      </w:del>
      <w:r>
        <w:t xml:space="preserve"> </w:t>
      </w:r>
      <w:ins w:id="5" w:author="Matteo Marcantonio" w:date="2024-06-06T07:15:00Z">
        <w:r>
          <w:t xml:space="preserve">time series </w:t>
        </w:r>
      </w:ins>
      <w:ins w:id="6" w:author="Matteo Marcantonio" w:date="2024-06-06T07:16:00Z">
        <w:r>
          <w:t>of Earth Observations</w:t>
        </w:r>
      </w:ins>
      <w:del w:id="7" w:author="Matteo Marcantonio" w:date="2024-06-06T07:16:00Z">
        <w:r w:rsidR="00155C3C" w:rsidDel="6EC8B340">
          <w:delText xml:space="preserve">remote sensing </w:delText>
        </w:r>
      </w:del>
      <w:del w:id="8" w:author="Matteo Marcantonio" w:date="2024-06-06T07:15:00Z">
        <w:r w:rsidR="00155C3C" w:rsidDel="6EC8B340">
          <w:delText>tools like satellite images</w:delText>
        </w:r>
      </w:del>
      <w:r>
        <w:t xml:space="preserve">. </w:t>
      </w:r>
      <w:r w:rsidR="004C1B6A">
        <w:t>B</w:t>
      </w:r>
      <w:r>
        <w:t xml:space="preserve">iodiversity indices </w:t>
      </w:r>
      <w:r w:rsidR="004C1B6A">
        <w:t>like</w:t>
      </w:r>
      <w:r>
        <w:t xml:space="preserve"> Shannon’s H do not </w:t>
      </w:r>
      <w:r w:rsidR="004C1B6A">
        <w:t>consider</w:t>
      </w:r>
      <w:r>
        <w:t xml:space="preserve"> </w:t>
      </w:r>
      <w:proofErr w:type="spellStart"/>
      <w:r>
        <w:t>spatio</w:t>
      </w:r>
      <w:proofErr w:type="spellEnd"/>
      <w:r>
        <w:t xml:space="preserve">-temporal dynamics, and others (e.g. Rao’s Q) only </w:t>
      </w:r>
      <w:r w:rsidR="00761F7E">
        <w:t>incorporate geographic distance between observations</w:t>
      </w:r>
      <w:r>
        <w:t xml:space="preserve">, </w:t>
      </w:r>
      <w:r w:rsidR="00D773EC">
        <w:t xml:space="preserve">often leaving </w:t>
      </w:r>
      <w:r w:rsidR="00614663">
        <w:t xml:space="preserve">phenological variation </w:t>
      </w:r>
      <w:r>
        <w:t>overlooked.</w:t>
      </w:r>
    </w:p>
    <w:p w14:paraId="1854E443" w14:textId="6226B933" w:rsidR="000B681D" w:rsidRDefault="6EC8B340" w:rsidP="00694A84">
      <w:r>
        <w:t>Through integrating TWDTW into the `</w:t>
      </w:r>
      <w:proofErr w:type="spellStart"/>
      <w:r>
        <w:t>paRao</w:t>
      </w:r>
      <w:proofErr w:type="spellEnd"/>
      <w:r>
        <w:t xml:space="preserve">()` function, users can </w:t>
      </w:r>
      <w:del w:id="9" w:author="Matteo Marcantonio" w:date="2024-06-06T07:18:00Z">
        <w:r w:rsidR="00F522F0" w:rsidDel="6EC8B340">
          <w:delText xml:space="preserve">better </w:delText>
        </w:r>
      </w:del>
      <w:r>
        <w:t xml:space="preserve">assess </w:t>
      </w:r>
      <w:ins w:id="10" w:author="Matteo Marcantonio" w:date="2024-06-06T07:18:00Z">
        <w:r>
          <w:t xml:space="preserve">different facets of </w:t>
        </w:r>
      </w:ins>
      <w:r>
        <w:t xml:space="preserve">an ecosystem’s biodiversity by </w:t>
      </w:r>
      <w:r w:rsidR="006C3BE9">
        <w:t>incorporating</w:t>
      </w:r>
      <w:r>
        <w:t xml:space="preserve"> phenological differences among its </w:t>
      </w:r>
      <w:ins w:id="11" w:author="Matteo Marcantonio" w:date="2024-06-06T07:18:00Z">
        <w:r>
          <w:t>plant communities</w:t>
        </w:r>
      </w:ins>
      <w:del w:id="12" w:author="Matteo Marcantonio" w:date="2024-06-06T07:18:00Z">
        <w:r w:rsidR="00F522F0" w:rsidDel="6EC8B340">
          <w:delText>constituent flora</w:delText>
        </w:r>
      </w:del>
      <w:r>
        <w:t xml:space="preserve">. This is </w:t>
      </w:r>
      <w:del w:id="13" w:author="Matteo Marcantonio" w:date="2024-06-06T07:19:00Z">
        <w:r w:rsidR="00F522F0" w:rsidDel="6EC8B340">
          <w:delText xml:space="preserve">particularly </w:delText>
        </w:r>
      </w:del>
      <w:ins w:id="14" w:author="Matteo Marcantonio" w:date="2024-06-06T07:19:00Z">
        <w:r>
          <w:t xml:space="preserve">also </w:t>
        </w:r>
      </w:ins>
      <w:r>
        <w:t xml:space="preserve">valuable </w:t>
      </w:r>
      <w:r w:rsidR="00F01509">
        <w:t>to distinguish</w:t>
      </w:r>
      <w:r>
        <w:t xml:space="preserve"> between natural habitats</w:t>
      </w:r>
      <w:ins w:id="15" w:author="Matteo Marcantonio" w:date="2024-06-06T07:19:00Z">
        <w:r>
          <w:t xml:space="preserve"> that follow a seasonal phenological trend</w:t>
        </w:r>
      </w:ins>
      <w:r>
        <w:t xml:space="preserve"> and artificial land cover types, which </w:t>
      </w:r>
      <w:r w:rsidR="001F44F7">
        <w:t>may</w:t>
      </w:r>
      <w:r>
        <w:t xml:space="preserve"> lack phenological changes. Previous studies have also found that the time weighting ability of TWDTW enables the discernment of different floral community types which could otherwise be misclassified as the same </w:t>
      </w:r>
      <w:r w:rsidR="00055070">
        <w:t>with</w:t>
      </w:r>
      <w:r>
        <w:t xml:space="preserve"> traditional Dynamic Time Warping (DTW).</w:t>
      </w:r>
    </w:p>
    <w:p w14:paraId="0BC5AD78" w14:textId="5AA10388" w:rsidR="000B681D" w:rsidRDefault="39FAE0DA" w:rsidP="00E9595B">
      <w:r>
        <w:t>To evaluate the efficacy of TWDTW within the `</w:t>
      </w:r>
      <w:proofErr w:type="spellStart"/>
      <w:r>
        <w:t>paRao</w:t>
      </w:r>
      <w:proofErr w:type="spellEnd"/>
      <w:r>
        <w:t xml:space="preserve">()` function, we compared the ability of TWDTW Rao’s Q index </w:t>
      </w:r>
      <w:r w:rsidR="001B4E10">
        <w:t>against</w:t>
      </w:r>
      <w:r>
        <w:t xml:space="preserve"> other biodiversity indices at classifying the different </w:t>
      </w:r>
      <w:del w:id="16" w:author="Matteo Marcantonio" w:date="2024-06-06T07:20:00Z">
        <w:r w:rsidR="59417A1F" w:rsidDel="39FAE0DA">
          <w:delText xml:space="preserve">floral </w:delText>
        </w:r>
      </w:del>
      <w:ins w:id="17" w:author="Matteo Marcantonio" w:date="2024-06-06T07:20:00Z">
        <w:r>
          <w:t xml:space="preserve">plant </w:t>
        </w:r>
      </w:ins>
      <w:r>
        <w:t xml:space="preserve">communities in a disturbed grassland in Calabria, Italy. Our study used a Planet Phenological Index (PPI) </w:t>
      </w:r>
      <w:r w:rsidR="00693B99">
        <w:t xml:space="preserve">time series </w:t>
      </w:r>
      <w:r>
        <w:t xml:space="preserve">from the Sentinel-2 satellite network. The results indicated that accounting for phenological cycles can filter out artefacts and better </w:t>
      </w:r>
      <w:del w:id="18" w:author="Matteo Marcantonio" w:date="2024-06-06T07:20:00Z">
        <w:r w:rsidR="59417A1F" w:rsidDel="39FAE0DA">
          <w:delText>classify</w:delText>
        </w:r>
      </w:del>
      <w:del w:id="19" w:author="Utente guest" w:date="2024-06-06T09:44:00Z">
        <w:r w:rsidR="59417A1F" w:rsidDel="39FAE0DA">
          <w:delText xml:space="preserve">separate </w:delText>
        </w:r>
      </w:del>
      <w:ins w:id="20" w:author="Utente guest" w:date="2024-06-06T09:44:00Z">
        <w:r>
          <w:t>distinguish</w:t>
        </w:r>
      </w:ins>
      <w:r w:rsidR="00A51EDE">
        <w:t xml:space="preserve"> </w:t>
      </w:r>
      <w:del w:id="21" w:author="Matteo Marcantonio" w:date="2024-06-06T07:20:00Z">
        <w:r w:rsidR="59417A1F" w:rsidDel="39FAE0DA">
          <w:delText>floral</w:delText>
        </w:r>
      </w:del>
      <w:del w:id="22" w:author="Matteo Marcantonio" w:date="2024-06-06T07:21:00Z">
        <w:r w:rsidR="59417A1F" w:rsidDel="39FAE0DA">
          <w:delText xml:space="preserve"> communities</w:delText>
        </w:r>
      </w:del>
      <w:ins w:id="23" w:author="Matteo Marcantonio" w:date="2024-06-06T07:21:00Z">
        <w:r>
          <w:t>habitats with differ</w:t>
        </w:r>
      </w:ins>
      <w:r w:rsidR="00693B99">
        <w:t>ing</w:t>
      </w:r>
      <w:ins w:id="24" w:author="Matteo Marcantonio" w:date="2024-06-06T07:21:00Z">
        <w:r>
          <w:t xml:space="preserve"> plant species diversity</w:t>
        </w:r>
      </w:ins>
      <w:r>
        <w:t xml:space="preserve">. This improves the ability to assess ecosystem </w:t>
      </w:r>
      <w:del w:id="25" w:author="Matteo Marcantonio" w:date="2024-06-06T07:21:00Z">
        <w:r w:rsidR="59417A1F" w:rsidDel="39FAE0DA">
          <w:delText>health and resilience</w:delText>
        </w:r>
      </w:del>
      <w:ins w:id="26" w:author="Matteo Marcantonio" w:date="2024-06-06T07:22:00Z">
        <w:r>
          <w:t xml:space="preserve">changes </w:t>
        </w:r>
      </w:ins>
      <w:r w:rsidR="0088369C">
        <w:t>through</w:t>
      </w:r>
      <w:ins w:id="27" w:author="Matteo Marcantonio" w:date="2024-06-06T07:22:00Z">
        <w:r>
          <w:t xml:space="preserve"> space and time</w:t>
        </w:r>
      </w:ins>
      <w:r>
        <w:t>, providing a more comprehensive understanding of biodiversity dynamics</w:t>
      </w:r>
      <w:ins w:id="28" w:author="Utente guest" w:date="2024-06-06T09:48:00Z">
        <w:r>
          <w:t>,</w:t>
        </w:r>
      </w:ins>
      <w:r w:rsidR="00947DF0">
        <w:t xml:space="preserve"> and the ability to </w:t>
      </w:r>
      <w:ins w:id="29" w:author="Utente guest" w:date="2024-06-06T09:48:00Z">
        <w:r>
          <w:t>gaug</w:t>
        </w:r>
      </w:ins>
      <w:r w:rsidR="00947DF0">
        <w:t>e</w:t>
      </w:r>
      <w:ins w:id="30" w:author="Utente guest" w:date="2024-06-06T09:48:00Z">
        <w:r>
          <w:t xml:space="preserve"> the resilience of different vegetation</w:t>
        </w:r>
      </w:ins>
      <w:r w:rsidR="007E7304">
        <w:t xml:space="preserve"> patches</w:t>
      </w:r>
      <w:r>
        <w:t>.</w:t>
      </w:r>
    </w:p>
    <w:p w14:paraId="399C80E1" w14:textId="0E7510CA" w:rsidR="000B681D" w:rsidRDefault="6EC8B340" w:rsidP="007C6E13">
      <w:r>
        <w:t xml:space="preserve">We conclude that the inclusion of </w:t>
      </w:r>
      <w:ins w:id="31" w:author="Matteo Marcantonio" w:date="2024-06-06T07:22:00Z">
        <w:r>
          <w:t xml:space="preserve">plant </w:t>
        </w:r>
      </w:ins>
      <w:r>
        <w:t xml:space="preserve">phenology in biodiversity assessment is necessary, and that our modifications </w:t>
      </w:r>
      <w:r w:rsidR="00DD1042">
        <w:t>to</w:t>
      </w:r>
      <w:r>
        <w:t xml:space="preserve"> `</w:t>
      </w:r>
      <w:proofErr w:type="spellStart"/>
      <w:r>
        <w:t>paRao</w:t>
      </w:r>
      <w:proofErr w:type="spellEnd"/>
      <w:r>
        <w:t>()` will be valuable to facilitate the accurate detection and description of ecosystem trends in response to our changing environment.</w:t>
      </w:r>
    </w:p>
    <w:p w14:paraId="6721FBE3" w14:textId="2811B25E" w:rsidR="00784FAD" w:rsidRDefault="0058368F" w:rsidP="0058368F">
      <w:pPr>
        <w:pStyle w:val="Heading1"/>
        <w:rPr>
          <w:rFonts w:hint="eastAsia"/>
        </w:rPr>
      </w:pPr>
      <w:proofErr w:type="spellStart"/>
      <w:r>
        <w:t>ChatGPT’s</w:t>
      </w:r>
      <w:proofErr w:type="spellEnd"/>
      <w:r>
        <w:t xml:space="preserve"> </w:t>
      </w:r>
      <w:r w:rsidR="00372033">
        <w:t>Draft Abstract:</w:t>
      </w:r>
    </w:p>
    <w:p w14:paraId="317F31B0" w14:textId="77777777" w:rsidR="00993CD3" w:rsidRPr="00993CD3" w:rsidRDefault="00993CD3" w:rsidP="00993CD3">
      <w:r w:rsidRPr="00993CD3">
        <w:t>In this study, we extend the R package "</w:t>
      </w:r>
      <w:proofErr w:type="spellStart"/>
      <w:r w:rsidRPr="00993CD3">
        <w:t>rasterdiv</w:t>
      </w:r>
      <w:proofErr w:type="spellEnd"/>
      <w:r w:rsidRPr="00993CD3">
        <w:t>" by incorporating Time-Weighted Dynamic Time Warping (TWDTW) to enhance biodiversity assessment through remote sensing. Biodiversity indices traditionally focus on spatial components, often neglecting temporal dynamics crucial for ecosystem analysis. By integrating TWDTW, we enable the calculation of Rao’s Quadratic Diversity index (Rao’s Q) over time-series data, thus capturing phenological variations.</w:t>
      </w:r>
    </w:p>
    <w:p w14:paraId="77A2049A" w14:textId="77777777" w:rsidR="00993CD3" w:rsidRPr="00993CD3" w:rsidRDefault="00993CD3" w:rsidP="00993CD3">
      <w:r w:rsidRPr="00993CD3">
        <w:t>Our method leverages the TWDTW algorithm to account for temporal shifts in vegetation phenology, improving the resolution of biodiversity indices from satellite imagery. This is particularly valuable in distinguishing between natural habitats and artificial land cover types, which lack temporal phenological changes. The implementation within "</w:t>
      </w:r>
      <w:proofErr w:type="spellStart"/>
      <w:r w:rsidRPr="00993CD3">
        <w:t>rasterdiv</w:t>
      </w:r>
      <w:proofErr w:type="spellEnd"/>
      <w:r w:rsidRPr="00993CD3">
        <w:t xml:space="preserve">" uses the </w:t>
      </w:r>
      <w:r w:rsidRPr="00993CD3">
        <w:lastRenderedPageBreak/>
        <w:t>"</w:t>
      </w:r>
      <w:proofErr w:type="spellStart"/>
      <w:r w:rsidRPr="00993CD3">
        <w:t>twtwd</w:t>
      </w:r>
      <w:proofErr w:type="spellEnd"/>
      <w:r w:rsidRPr="00993CD3">
        <w:t>" function from the TWDTW R package, enabling robust phenological analysis across multiple temporal snapshots.</w:t>
      </w:r>
    </w:p>
    <w:p w14:paraId="1D9775B8" w14:textId="77777777" w:rsidR="00993CD3" w:rsidRPr="00993CD3" w:rsidRDefault="00993CD3" w:rsidP="00993CD3">
      <w:r w:rsidRPr="00993CD3">
        <w:t>We applied our extended Rao’s Q index to multiband remote sensing data from a disturbed grassland, demonstrating its efficacy in reflecting ecosystem diversity. Our findings indicate that accounting for phenological cycles can filter out artifacts and better classify floral communities. This approach enhances the ability to monitor ecosystem health and resilience, providing a more comprehensive understanding of biodiversity dynamics.</w:t>
      </w:r>
    </w:p>
    <w:p w14:paraId="568BCB5D" w14:textId="77777777" w:rsidR="00993CD3" w:rsidRPr="00993CD3" w:rsidRDefault="00993CD3" w:rsidP="00993CD3">
      <w:r w:rsidRPr="00993CD3">
        <w:t>The study underscores the importance of incorporating temporal dimensions in biodiversity indices, offering a significant improvement over static spatial analyses. Our contributions provide a valuable tool for environmental informatics, aiding in the accurate detection and description of ecosystem trends in response to environmental changes.</w:t>
      </w:r>
    </w:p>
    <w:p w14:paraId="42A58B8E" w14:textId="77777777" w:rsidR="00372033" w:rsidRPr="00372033" w:rsidRDefault="00372033" w:rsidP="00372033"/>
    <w:sectPr w:rsidR="00372033" w:rsidRPr="00372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default"/>
  </w:font>
  <w:font w:name="Arial">
    <w:panose1 w:val="020B0604020202020204"/>
    <w:charset w:val="00"/>
    <w:family w:val="swiss"/>
    <w:pitch w:val="variable"/>
    <w:sig w:usb0="E0002EFF" w:usb1="C000785B" w:usb2="00000009" w:usb3="00000000" w:csb0="000001FF" w:csb1="00000000"/>
  </w:font>
  <w:font w:name="Latha">
    <w:altName w:val="Nirmala UI"/>
    <w:panose1 w:val="02000400000000000000"/>
    <w:charset w:val="01"/>
    <w:family w:val="roman"/>
    <w:pitch w:val="variable"/>
    <w:sig w:usb0="00040000" w:usb1="00000000" w:usb2="00000000" w:usb3="00000000" w:csb0="0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Kalinga">
    <w:altName w:val="Nirmala UI"/>
    <w:charset w:val="00"/>
    <w:family w:val="swiss"/>
    <w:pitch w:val="variable"/>
    <w:sig w:usb0="00000003" w:usb1="00000000" w:usb2="00000000" w:usb3="00000000" w:csb0="00000001" w:csb1="00000000"/>
  </w:font>
  <w:font w:name="Gisha">
    <w:panose1 w:val="020B0502040204020203"/>
    <w:charset w:val="00"/>
    <w:family w:val="swiss"/>
    <w:pitch w:val="variable"/>
    <w:sig w:usb0="80000807" w:usb1="40000042" w:usb2="00000000" w:usb3="00000000" w:csb0="00000021" w:csb1="00000000"/>
  </w:font>
  <w:font w:name="Consolas">
    <w:panose1 w:val="020B0609020204030204"/>
    <w:charset w:val="00"/>
    <w:family w:val="modern"/>
    <w:pitch w:val="fixed"/>
    <w:sig w:usb0="E00006FF" w:usb1="0000FCFF" w:usb2="00000001" w:usb3="00000000" w:csb0="0000019F" w:csb1="00000000"/>
  </w:font>
  <w:font w:name="Liberation Sans">
    <w:altName w:val="Times New Roman"/>
    <w:charset w:val="00"/>
    <w:family w:val="swiss"/>
    <w:pitch w:val="variable"/>
    <w:sig w:usb0="A00002AF" w:usb1="500078FB" w:usb2="00000000" w:usb3="00000000" w:csb0="0000009F" w:csb1="00000000"/>
  </w:font>
  <w:font w:name="Comic Neue Angular">
    <w:altName w:val="Times New Roman"/>
    <w:panose1 w:val="02000000000000000000"/>
    <w:charset w:val="00"/>
    <w:family w:val="auto"/>
    <w:pitch w:val="variable"/>
    <w:sig w:usb0="00000007" w:usb1="00000000" w:usb2="00000000" w:usb3="00000000" w:csb0="00000003" w:csb1="00000000"/>
  </w:font>
  <w:font w:name="High Tower Text">
    <w:panose1 w:val="02040502050506030303"/>
    <w:charset w:val="00"/>
    <w:family w:val="roman"/>
    <w:pitch w:val="variable"/>
    <w:sig w:usb0="00000003" w:usb1="00000000" w:usb2="00000000" w:usb3="00000000" w:csb0="00000001" w:csb1="00000000"/>
  </w:font>
  <w:font w:name="Raavi">
    <w:panose1 w:val="0200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eo Marcantonio">
    <w15:presenceInfo w15:providerId="Windows Live" w15:userId="d39d98bb9558fa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81D"/>
    <w:rsid w:val="00003168"/>
    <w:rsid w:val="00055070"/>
    <w:rsid w:val="0006798E"/>
    <w:rsid w:val="00075A02"/>
    <w:rsid w:val="0008616F"/>
    <w:rsid w:val="000970E6"/>
    <w:rsid w:val="000B681D"/>
    <w:rsid w:val="00110409"/>
    <w:rsid w:val="00120CAF"/>
    <w:rsid w:val="001223E2"/>
    <w:rsid w:val="00151164"/>
    <w:rsid w:val="00155C3C"/>
    <w:rsid w:val="001804FE"/>
    <w:rsid w:val="001867EE"/>
    <w:rsid w:val="001958AB"/>
    <w:rsid w:val="001B2EB1"/>
    <w:rsid w:val="001B4E10"/>
    <w:rsid w:val="001C312E"/>
    <w:rsid w:val="001C7B4D"/>
    <w:rsid w:val="001F016D"/>
    <w:rsid w:val="001F44F7"/>
    <w:rsid w:val="002927FC"/>
    <w:rsid w:val="002A7DA5"/>
    <w:rsid w:val="002B334F"/>
    <w:rsid w:val="002E0B31"/>
    <w:rsid w:val="002F4F36"/>
    <w:rsid w:val="003256B8"/>
    <w:rsid w:val="003504FD"/>
    <w:rsid w:val="00372033"/>
    <w:rsid w:val="004A4802"/>
    <w:rsid w:val="004B3156"/>
    <w:rsid w:val="004C1B6A"/>
    <w:rsid w:val="004E3619"/>
    <w:rsid w:val="004F574C"/>
    <w:rsid w:val="00505C22"/>
    <w:rsid w:val="00526016"/>
    <w:rsid w:val="00533C5C"/>
    <w:rsid w:val="0055271B"/>
    <w:rsid w:val="0058368F"/>
    <w:rsid w:val="005A51A1"/>
    <w:rsid w:val="005D5B6B"/>
    <w:rsid w:val="005F188A"/>
    <w:rsid w:val="00614663"/>
    <w:rsid w:val="006515ED"/>
    <w:rsid w:val="0066211D"/>
    <w:rsid w:val="00693B99"/>
    <w:rsid w:val="00694A84"/>
    <w:rsid w:val="006C3BE9"/>
    <w:rsid w:val="006C3BFF"/>
    <w:rsid w:val="006D6A04"/>
    <w:rsid w:val="006F37E3"/>
    <w:rsid w:val="0074395F"/>
    <w:rsid w:val="00743C9A"/>
    <w:rsid w:val="00753FDC"/>
    <w:rsid w:val="00761F7E"/>
    <w:rsid w:val="00784FAD"/>
    <w:rsid w:val="007B259E"/>
    <w:rsid w:val="007C6E13"/>
    <w:rsid w:val="007D626F"/>
    <w:rsid w:val="007E7304"/>
    <w:rsid w:val="00825726"/>
    <w:rsid w:val="00872329"/>
    <w:rsid w:val="0088369C"/>
    <w:rsid w:val="008A489A"/>
    <w:rsid w:val="008B5F9C"/>
    <w:rsid w:val="008B6BFA"/>
    <w:rsid w:val="008D2403"/>
    <w:rsid w:val="008F674B"/>
    <w:rsid w:val="0092032A"/>
    <w:rsid w:val="00947DF0"/>
    <w:rsid w:val="00967639"/>
    <w:rsid w:val="00993CD3"/>
    <w:rsid w:val="009D634A"/>
    <w:rsid w:val="00A048BE"/>
    <w:rsid w:val="00A51EDE"/>
    <w:rsid w:val="00A54BEA"/>
    <w:rsid w:val="00A86224"/>
    <w:rsid w:val="00A92A15"/>
    <w:rsid w:val="00AD60EA"/>
    <w:rsid w:val="00AE4053"/>
    <w:rsid w:val="00B0040A"/>
    <w:rsid w:val="00B35B25"/>
    <w:rsid w:val="00B71273"/>
    <w:rsid w:val="00B73CA8"/>
    <w:rsid w:val="00BA1259"/>
    <w:rsid w:val="00BC3726"/>
    <w:rsid w:val="00BE3741"/>
    <w:rsid w:val="00BF7F7F"/>
    <w:rsid w:val="00C27308"/>
    <w:rsid w:val="00C45B2C"/>
    <w:rsid w:val="00CC2B60"/>
    <w:rsid w:val="00CD665B"/>
    <w:rsid w:val="00D352F4"/>
    <w:rsid w:val="00D36BC8"/>
    <w:rsid w:val="00D773EC"/>
    <w:rsid w:val="00D8770F"/>
    <w:rsid w:val="00DA0BDB"/>
    <w:rsid w:val="00DD1042"/>
    <w:rsid w:val="00DD7114"/>
    <w:rsid w:val="00DD734A"/>
    <w:rsid w:val="00E9595B"/>
    <w:rsid w:val="00EA27DF"/>
    <w:rsid w:val="00EB36C9"/>
    <w:rsid w:val="00EC0AE6"/>
    <w:rsid w:val="00F01509"/>
    <w:rsid w:val="00F15576"/>
    <w:rsid w:val="00F40C64"/>
    <w:rsid w:val="00F522F0"/>
    <w:rsid w:val="2933DB75"/>
    <w:rsid w:val="39FAE0DA"/>
    <w:rsid w:val="59417A1F"/>
    <w:rsid w:val="5BE7A51F"/>
    <w:rsid w:val="6EC8B34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DBCF4C"/>
  <w14:defaultImageDpi w14:val="32767"/>
  <w15:chartTrackingRefBased/>
  <w15:docId w15:val="{20B4822E-A4C3-4726-9C5A-2B6626F30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65B"/>
    <w:rPr>
      <w:rFonts w:ascii="Arial" w:hAnsi="Arial"/>
      <w:sz w:val="22"/>
    </w:rPr>
  </w:style>
  <w:style w:type="paragraph" w:styleId="Heading1">
    <w:name w:val="heading 1"/>
    <w:basedOn w:val="Normal"/>
    <w:next w:val="Normal"/>
    <w:link w:val="Heading1Char"/>
    <w:autoRedefine/>
    <w:uiPriority w:val="9"/>
    <w:qFormat/>
    <w:rsid w:val="00CD665B"/>
    <w:pPr>
      <w:keepNext/>
      <w:keepLines/>
      <w:pBdr>
        <w:left w:val="single" w:sz="12" w:space="12" w:color="C45911" w:themeColor="accent2" w:themeShade="BF"/>
        <w:right w:val="single" w:sz="12" w:space="4" w:color="C45911" w:themeColor="accent2" w:themeShade="BF"/>
      </w:pBdr>
      <w:spacing w:before="80" w:after="80" w:line="240" w:lineRule="auto"/>
      <w:outlineLvl w:val="0"/>
    </w:pPr>
    <w:rPr>
      <w:rFonts w:ascii="Latha" w:eastAsiaTheme="majorEastAsia" w:hAnsi="Latha" w:cstheme="majorBidi"/>
      <w:spacing w:val="10"/>
      <w:sz w:val="36"/>
      <w:szCs w:val="36"/>
      <w:u w:val="double"/>
    </w:rPr>
  </w:style>
  <w:style w:type="paragraph" w:styleId="Heading2">
    <w:name w:val="heading 2"/>
    <w:basedOn w:val="Normal"/>
    <w:next w:val="Normal"/>
    <w:link w:val="Heading2Char"/>
    <w:autoRedefine/>
    <w:uiPriority w:val="9"/>
    <w:unhideWhenUsed/>
    <w:qFormat/>
    <w:rsid w:val="00CD665B"/>
    <w:pPr>
      <w:keepNext/>
      <w:keepLines/>
      <w:spacing w:before="120" w:after="0" w:line="240" w:lineRule="auto"/>
      <w:outlineLvl w:val="1"/>
    </w:pPr>
    <w:rPr>
      <w:rFonts w:ascii="Latha" w:eastAsiaTheme="majorEastAsia" w:hAnsi="Latha" w:cstheme="majorBidi"/>
      <w:sz w:val="32"/>
      <w:szCs w:val="36"/>
      <w:u w:val="thick"/>
    </w:rPr>
  </w:style>
  <w:style w:type="paragraph" w:styleId="Heading3">
    <w:name w:val="heading 3"/>
    <w:basedOn w:val="Normal"/>
    <w:next w:val="Normal"/>
    <w:link w:val="Heading3Char"/>
    <w:autoRedefine/>
    <w:uiPriority w:val="9"/>
    <w:unhideWhenUsed/>
    <w:qFormat/>
    <w:rsid w:val="00CD665B"/>
    <w:pPr>
      <w:keepNext/>
      <w:keepLines/>
      <w:spacing w:before="80" w:after="0" w:line="240" w:lineRule="auto"/>
      <w:outlineLvl w:val="2"/>
    </w:pPr>
    <w:rPr>
      <w:rFonts w:ascii="Latha" w:eastAsiaTheme="majorEastAsia" w:hAnsi="Latha" w:cstheme="majorBidi"/>
      <w:sz w:val="28"/>
      <w:szCs w:val="28"/>
      <w:u w:val="single"/>
    </w:rPr>
  </w:style>
  <w:style w:type="paragraph" w:styleId="Heading4">
    <w:name w:val="heading 4"/>
    <w:basedOn w:val="Normal"/>
    <w:next w:val="Normal"/>
    <w:link w:val="Heading4Char"/>
    <w:autoRedefine/>
    <w:uiPriority w:val="9"/>
    <w:unhideWhenUsed/>
    <w:qFormat/>
    <w:rsid w:val="00CD665B"/>
    <w:pPr>
      <w:keepNext/>
      <w:keepLines/>
      <w:spacing w:before="80" w:after="0" w:line="240" w:lineRule="auto"/>
      <w:outlineLvl w:val="3"/>
    </w:pPr>
    <w:rPr>
      <w:rFonts w:ascii="Latha" w:eastAsiaTheme="majorEastAsia" w:hAnsi="Latha" w:cstheme="majorBidi"/>
      <w:iCs/>
      <w:sz w:val="26"/>
      <w:szCs w:val="28"/>
      <w:u w:val="wave"/>
    </w:rPr>
  </w:style>
  <w:style w:type="paragraph" w:styleId="Heading5">
    <w:name w:val="heading 5"/>
    <w:basedOn w:val="Normal"/>
    <w:next w:val="Normal"/>
    <w:link w:val="Heading5Char"/>
    <w:autoRedefine/>
    <w:uiPriority w:val="9"/>
    <w:unhideWhenUsed/>
    <w:qFormat/>
    <w:rsid w:val="00CD665B"/>
    <w:pPr>
      <w:keepNext/>
      <w:keepLines/>
      <w:spacing w:before="80" w:after="0" w:line="240" w:lineRule="auto"/>
      <w:outlineLvl w:val="4"/>
    </w:pPr>
    <w:rPr>
      <w:rFonts w:ascii="Latha" w:eastAsiaTheme="majorEastAsia" w:hAnsi="Latha" w:cstheme="majorBidi"/>
      <w:iCs/>
      <w:sz w:val="23"/>
      <w:szCs w:val="24"/>
      <w:u w:val="dotted"/>
    </w:rPr>
  </w:style>
  <w:style w:type="paragraph" w:styleId="Heading6">
    <w:name w:val="heading 6"/>
    <w:basedOn w:val="Normal"/>
    <w:next w:val="Normal"/>
    <w:link w:val="Heading6Char"/>
    <w:autoRedefine/>
    <w:uiPriority w:val="9"/>
    <w:unhideWhenUsed/>
    <w:qFormat/>
    <w:rsid w:val="00CD665B"/>
    <w:pPr>
      <w:keepNext/>
      <w:keepLines/>
      <w:shd w:val="clear" w:color="auto" w:fill="F2F2F2" w:themeFill="background1" w:themeFillShade="F2"/>
      <w:spacing w:before="80" w:after="0" w:line="240" w:lineRule="auto"/>
      <w:ind w:left="227"/>
      <w:outlineLvl w:val="5"/>
    </w:pPr>
    <w:rPr>
      <w:rFonts w:ascii="Latha" w:eastAsiaTheme="majorEastAsia" w:hAnsi="Latha" w:cstheme="majorBidi"/>
      <w:iCs/>
      <w:sz w:val="23"/>
      <w:szCs w:val="24"/>
      <w:u w:val="dotted"/>
    </w:rPr>
  </w:style>
  <w:style w:type="paragraph" w:styleId="Heading7">
    <w:name w:val="heading 7"/>
    <w:basedOn w:val="Normal"/>
    <w:next w:val="Normal"/>
    <w:link w:val="Heading7Char"/>
    <w:autoRedefine/>
    <w:uiPriority w:val="9"/>
    <w:unhideWhenUsed/>
    <w:qFormat/>
    <w:rsid w:val="00CD665B"/>
    <w:pPr>
      <w:keepNext/>
      <w:keepLines/>
      <w:shd w:val="clear" w:color="auto" w:fill="D9D9D9" w:themeFill="background1" w:themeFillShade="D9"/>
      <w:spacing w:before="80" w:after="0" w:line="240" w:lineRule="auto"/>
      <w:ind w:left="340"/>
      <w:outlineLvl w:val="6"/>
    </w:pPr>
    <w:rPr>
      <w:rFonts w:ascii="Latha" w:eastAsiaTheme="majorEastAsia" w:hAnsi="Latha" w:cstheme="majorBidi"/>
      <w:sz w:val="23"/>
      <w:szCs w:val="24"/>
      <w:u w:val="dotted"/>
    </w:rPr>
  </w:style>
  <w:style w:type="paragraph" w:styleId="Heading8">
    <w:name w:val="heading 8"/>
    <w:basedOn w:val="Normal"/>
    <w:next w:val="Normal"/>
    <w:link w:val="Heading8Char"/>
    <w:autoRedefine/>
    <w:uiPriority w:val="9"/>
    <w:unhideWhenUsed/>
    <w:qFormat/>
    <w:rsid w:val="00CD665B"/>
    <w:pPr>
      <w:keepNext/>
      <w:keepLines/>
      <w:shd w:val="clear" w:color="auto" w:fill="BFBFBF" w:themeFill="background1" w:themeFillShade="BF"/>
      <w:spacing w:before="80" w:after="0" w:line="240" w:lineRule="auto"/>
      <w:ind w:left="454"/>
      <w:outlineLvl w:val="7"/>
    </w:pPr>
    <w:rPr>
      <w:rFonts w:ascii="Latha" w:eastAsiaTheme="majorEastAsia" w:hAnsi="Latha" w:cstheme="majorBidi"/>
      <w:iCs/>
      <w:sz w:val="23"/>
      <w:u w:val="dotted"/>
    </w:rPr>
  </w:style>
  <w:style w:type="paragraph" w:styleId="Heading9">
    <w:name w:val="heading 9"/>
    <w:basedOn w:val="Normal"/>
    <w:next w:val="Normal"/>
    <w:link w:val="Heading9Char"/>
    <w:autoRedefine/>
    <w:uiPriority w:val="9"/>
    <w:unhideWhenUsed/>
    <w:qFormat/>
    <w:rsid w:val="00CD665B"/>
    <w:pPr>
      <w:keepNext/>
      <w:keepLines/>
      <w:shd w:val="clear" w:color="auto" w:fill="808080" w:themeFill="background1" w:themeFillShade="80"/>
      <w:spacing w:before="80" w:after="0" w:line="240" w:lineRule="auto"/>
      <w:ind w:left="567"/>
      <w:outlineLvl w:val="8"/>
    </w:pPr>
    <w:rPr>
      <w:rFonts w:ascii="Latha" w:eastAsiaTheme="majorEastAsia" w:hAnsi="Latha" w:cstheme="majorBidi"/>
      <w:iCs/>
      <w:color w:val="FFFFFF" w:themeColor="background1"/>
      <w:sz w:val="23"/>
      <w:u w:val="dotte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Bibliography">
    <w:name w:val="References/Bibliography"/>
    <w:basedOn w:val="Heading1"/>
    <w:autoRedefine/>
    <w:qFormat/>
    <w:rsid w:val="00CD665B"/>
    <w:pPr>
      <w:pBdr>
        <w:bottom w:val="single" w:sz="12" w:space="1" w:color="C45911" w:themeColor="accent2" w:themeShade="BF"/>
      </w:pBdr>
    </w:pPr>
  </w:style>
  <w:style w:type="character" w:customStyle="1" w:styleId="Heading1Char">
    <w:name w:val="Heading 1 Char"/>
    <w:basedOn w:val="DefaultParagraphFont"/>
    <w:link w:val="Heading1"/>
    <w:uiPriority w:val="9"/>
    <w:rsid w:val="00CD665B"/>
    <w:rPr>
      <w:rFonts w:ascii="Latha" w:eastAsiaTheme="majorEastAsia" w:hAnsi="Latha" w:cstheme="majorBidi"/>
      <w:spacing w:val="10"/>
      <w:sz w:val="36"/>
      <w:szCs w:val="36"/>
      <w:u w:val="double"/>
    </w:rPr>
  </w:style>
  <w:style w:type="paragraph" w:styleId="NormalWeb">
    <w:name w:val="Normal (Web)"/>
    <w:basedOn w:val="Normal"/>
    <w:uiPriority w:val="99"/>
    <w:semiHidden/>
    <w:unhideWhenUsed/>
    <w:rsid w:val="000B68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CD665B"/>
    <w:rPr>
      <w:rFonts w:ascii="Latha" w:eastAsiaTheme="majorEastAsia" w:hAnsi="Latha" w:cstheme="majorBidi"/>
      <w:sz w:val="32"/>
      <w:szCs w:val="36"/>
      <w:u w:val="thick"/>
    </w:rPr>
  </w:style>
  <w:style w:type="character" w:customStyle="1" w:styleId="Heading3Char">
    <w:name w:val="Heading 3 Char"/>
    <w:basedOn w:val="DefaultParagraphFont"/>
    <w:link w:val="Heading3"/>
    <w:uiPriority w:val="9"/>
    <w:rsid w:val="00CD665B"/>
    <w:rPr>
      <w:rFonts w:ascii="Latha" w:eastAsiaTheme="majorEastAsia" w:hAnsi="Latha" w:cstheme="majorBidi"/>
      <w:sz w:val="28"/>
      <w:szCs w:val="28"/>
      <w:u w:val="single"/>
    </w:rPr>
  </w:style>
  <w:style w:type="character" w:customStyle="1" w:styleId="Heading4Char">
    <w:name w:val="Heading 4 Char"/>
    <w:basedOn w:val="DefaultParagraphFont"/>
    <w:link w:val="Heading4"/>
    <w:uiPriority w:val="9"/>
    <w:rsid w:val="00CD665B"/>
    <w:rPr>
      <w:rFonts w:ascii="Latha" w:eastAsiaTheme="majorEastAsia" w:hAnsi="Latha" w:cstheme="majorBidi"/>
      <w:iCs/>
      <w:sz w:val="26"/>
      <w:szCs w:val="28"/>
      <w:u w:val="wave"/>
    </w:rPr>
  </w:style>
  <w:style w:type="character" w:customStyle="1" w:styleId="Heading5Char">
    <w:name w:val="Heading 5 Char"/>
    <w:basedOn w:val="DefaultParagraphFont"/>
    <w:link w:val="Heading5"/>
    <w:uiPriority w:val="9"/>
    <w:rsid w:val="00CD665B"/>
    <w:rPr>
      <w:rFonts w:ascii="Latha" w:eastAsiaTheme="majorEastAsia" w:hAnsi="Latha" w:cstheme="majorBidi"/>
      <w:iCs/>
      <w:sz w:val="23"/>
      <w:szCs w:val="24"/>
      <w:u w:val="dotted"/>
    </w:rPr>
  </w:style>
  <w:style w:type="character" w:customStyle="1" w:styleId="Heading6Char">
    <w:name w:val="Heading 6 Char"/>
    <w:basedOn w:val="DefaultParagraphFont"/>
    <w:link w:val="Heading6"/>
    <w:uiPriority w:val="9"/>
    <w:rsid w:val="00CD665B"/>
    <w:rPr>
      <w:rFonts w:ascii="Latha" w:eastAsiaTheme="majorEastAsia" w:hAnsi="Latha" w:cstheme="majorBidi"/>
      <w:iCs/>
      <w:sz w:val="23"/>
      <w:szCs w:val="24"/>
      <w:u w:val="dotted"/>
      <w:shd w:val="clear" w:color="auto" w:fill="F2F2F2" w:themeFill="background1" w:themeFillShade="F2"/>
    </w:rPr>
  </w:style>
  <w:style w:type="character" w:customStyle="1" w:styleId="Heading7Char">
    <w:name w:val="Heading 7 Char"/>
    <w:basedOn w:val="DefaultParagraphFont"/>
    <w:link w:val="Heading7"/>
    <w:uiPriority w:val="9"/>
    <w:rsid w:val="00CD665B"/>
    <w:rPr>
      <w:rFonts w:ascii="Latha" w:eastAsiaTheme="majorEastAsia" w:hAnsi="Latha" w:cstheme="majorBidi"/>
      <w:sz w:val="23"/>
      <w:szCs w:val="24"/>
      <w:u w:val="dotted"/>
      <w:shd w:val="clear" w:color="auto" w:fill="D9D9D9" w:themeFill="background1" w:themeFillShade="D9"/>
    </w:rPr>
  </w:style>
  <w:style w:type="character" w:customStyle="1" w:styleId="Heading8Char">
    <w:name w:val="Heading 8 Char"/>
    <w:basedOn w:val="DefaultParagraphFont"/>
    <w:link w:val="Heading8"/>
    <w:uiPriority w:val="9"/>
    <w:rsid w:val="00CD665B"/>
    <w:rPr>
      <w:rFonts w:ascii="Latha" w:eastAsiaTheme="majorEastAsia" w:hAnsi="Latha" w:cstheme="majorBidi"/>
      <w:iCs/>
      <w:sz w:val="23"/>
      <w:u w:val="dotted"/>
      <w:shd w:val="clear" w:color="auto" w:fill="BFBFBF" w:themeFill="background1" w:themeFillShade="BF"/>
    </w:rPr>
  </w:style>
  <w:style w:type="character" w:customStyle="1" w:styleId="Heading9Char">
    <w:name w:val="Heading 9 Char"/>
    <w:basedOn w:val="DefaultParagraphFont"/>
    <w:link w:val="Heading9"/>
    <w:uiPriority w:val="9"/>
    <w:rsid w:val="00CD665B"/>
    <w:rPr>
      <w:rFonts w:ascii="Latha" w:eastAsiaTheme="majorEastAsia" w:hAnsi="Latha" w:cstheme="majorBidi"/>
      <w:iCs/>
      <w:color w:val="FFFFFF" w:themeColor="background1"/>
      <w:sz w:val="23"/>
      <w:u w:val="dotted"/>
      <w:shd w:val="clear" w:color="auto" w:fill="808080" w:themeFill="background1" w:themeFillShade="80"/>
    </w:rPr>
  </w:style>
  <w:style w:type="paragraph" w:styleId="FootnoteText">
    <w:name w:val="footnote text"/>
    <w:basedOn w:val="Normal"/>
    <w:link w:val="FootnoteTextChar"/>
    <w:autoRedefine/>
    <w:uiPriority w:val="99"/>
    <w:semiHidden/>
    <w:unhideWhenUsed/>
    <w:qFormat/>
    <w:rsid w:val="00CD665B"/>
    <w:pPr>
      <w:shd w:val="clear" w:color="auto" w:fill="F2F2F2" w:themeFill="background1" w:themeFillShade="F2"/>
      <w:spacing w:after="0" w:line="240" w:lineRule="auto"/>
    </w:pPr>
    <w:rPr>
      <w:sz w:val="18"/>
      <w:szCs w:val="20"/>
    </w:rPr>
  </w:style>
  <w:style w:type="character" w:customStyle="1" w:styleId="FootnoteTextChar">
    <w:name w:val="Footnote Text Char"/>
    <w:basedOn w:val="DefaultParagraphFont"/>
    <w:link w:val="FootnoteText"/>
    <w:uiPriority w:val="99"/>
    <w:semiHidden/>
    <w:rsid w:val="00CD665B"/>
    <w:rPr>
      <w:rFonts w:ascii="Arial" w:hAnsi="Arial"/>
      <w:sz w:val="18"/>
      <w:szCs w:val="20"/>
      <w:shd w:val="clear" w:color="auto" w:fill="F2F2F2" w:themeFill="background1" w:themeFillShade="F2"/>
    </w:rPr>
  </w:style>
  <w:style w:type="paragraph" w:styleId="CommentText">
    <w:name w:val="annotation text"/>
    <w:basedOn w:val="Normal"/>
    <w:link w:val="CommentTextChar"/>
    <w:autoRedefine/>
    <w:uiPriority w:val="99"/>
    <w:unhideWhenUsed/>
    <w:qFormat/>
    <w:rsid w:val="00CD665B"/>
    <w:pPr>
      <w:shd w:val="clear" w:color="auto" w:fill="D0CECE" w:themeFill="background2" w:themeFillShade="E6"/>
      <w:spacing w:line="240" w:lineRule="auto"/>
    </w:pPr>
    <w:rPr>
      <w:rFonts w:asciiTheme="minorBidi" w:hAnsiTheme="minorBidi"/>
      <w:spacing w:val="8"/>
      <w:sz w:val="20"/>
      <w:szCs w:val="20"/>
    </w:rPr>
  </w:style>
  <w:style w:type="character" w:customStyle="1" w:styleId="CommentTextChar">
    <w:name w:val="Comment Text Char"/>
    <w:basedOn w:val="DefaultParagraphFont"/>
    <w:link w:val="CommentText"/>
    <w:uiPriority w:val="99"/>
    <w:rsid w:val="00CD665B"/>
    <w:rPr>
      <w:rFonts w:asciiTheme="minorBidi" w:hAnsiTheme="minorBidi"/>
      <w:spacing w:val="8"/>
      <w:sz w:val="20"/>
      <w:szCs w:val="20"/>
      <w:shd w:val="clear" w:color="auto" w:fill="D0CECE" w:themeFill="background2" w:themeFillShade="E6"/>
    </w:rPr>
  </w:style>
  <w:style w:type="paragraph" w:styleId="Caption">
    <w:name w:val="caption"/>
    <w:basedOn w:val="Heading9"/>
    <w:next w:val="Normal"/>
    <w:autoRedefine/>
    <w:uiPriority w:val="35"/>
    <w:unhideWhenUsed/>
    <w:qFormat/>
    <w:rsid w:val="00CD665B"/>
    <w:pPr>
      <w:shd w:val="clear" w:color="auto" w:fill="auto"/>
      <w:ind w:left="0"/>
    </w:pPr>
    <w:rPr>
      <w:rFonts w:ascii="Kalinga" w:hAnsi="Kalinga"/>
      <w:bCs/>
      <w:color w:val="auto"/>
      <w:sz w:val="20"/>
      <w:szCs w:val="16"/>
      <w:u w:val="none"/>
    </w:rPr>
  </w:style>
  <w:style w:type="paragraph" w:styleId="Title">
    <w:name w:val="Title"/>
    <w:basedOn w:val="Heading1"/>
    <w:next w:val="Normal"/>
    <w:link w:val="TitleChar"/>
    <w:autoRedefine/>
    <w:uiPriority w:val="10"/>
    <w:qFormat/>
    <w:rsid w:val="00CD665B"/>
    <w:pPr>
      <w:pBdr>
        <w:top w:val="single" w:sz="12" w:space="1" w:color="C45911" w:themeColor="accent2" w:themeShade="BF"/>
        <w:bottom w:val="single" w:sz="12" w:space="1" w:color="C45911" w:themeColor="accent2" w:themeShade="BF"/>
      </w:pBdr>
      <w:spacing w:after="0"/>
      <w:contextualSpacing/>
    </w:pPr>
    <w:rPr>
      <w:rFonts w:ascii="Gisha" w:hAnsi="Gisha"/>
      <w:spacing w:val="0"/>
      <w:position w:val="-2"/>
      <w:sz w:val="64"/>
      <w:szCs w:val="76"/>
    </w:rPr>
  </w:style>
  <w:style w:type="character" w:customStyle="1" w:styleId="TitleChar">
    <w:name w:val="Title Char"/>
    <w:basedOn w:val="DefaultParagraphFont"/>
    <w:link w:val="Title"/>
    <w:uiPriority w:val="10"/>
    <w:rsid w:val="00CD665B"/>
    <w:rPr>
      <w:rFonts w:ascii="Gisha" w:eastAsiaTheme="majorEastAsia" w:hAnsi="Gisha" w:cstheme="majorBidi"/>
      <w:position w:val="-2"/>
      <w:sz w:val="64"/>
      <w:szCs w:val="76"/>
      <w:u w:val="double"/>
    </w:rPr>
  </w:style>
  <w:style w:type="paragraph" w:styleId="Subtitle">
    <w:name w:val="Subtitle"/>
    <w:basedOn w:val="Normal"/>
    <w:next w:val="Normal"/>
    <w:link w:val="SubtitleChar"/>
    <w:autoRedefine/>
    <w:uiPriority w:val="11"/>
    <w:qFormat/>
    <w:rsid w:val="00CD665B"/>
    <w:pPr>
      <w:numPr>
        <w:ilvl w:val="1"/>
      </w:numPr>
      <w:pBdr>
        <w:left w:val="single" w:sz="12" w:space="4" w:color="C45911" w:themeColor="accent2" w:themeShade="BF"/>
        <w:right w:val="single" w:sz="12" w:space="4" w:color="C45911" w:themeColor="accent2" w:themeShade="BF"/>
      </w:pBdr>
      <w:shd w:val="clear" w:color="auto" w:fill="E7E6E6" w:themeFill="background2"/>
      <w:spacing w:after="240"/>
      <w:jc w:val="center"/>
    </w:pPr>
    <w:rPr>
      <w:rFonts w:ascii="Consolas" w:hAnsi="Consolas"/>
      <w:b/>
      <w:color w:val="000000" w:themeColor="text1"/>
      <w:sz w:val="18"/>
      <w:szCs w:val="24"/>
    </w:rPr>
  </w:style>
  <w:style w:type="character" w:customStyle="1" w:styleId="SubtitleChar">
    <w:name w:val="Subtitle Char"/>
    <w:basedOn w:val="DefaultParagraphFont"/>
    <w:link w:val="Subtitle"/>
    <w:uiPriority w:val="11"/>
    <w:rsid w:val="00CD665B"/>
    <w:rPr>
      <w:rFonts w:ascii="Consolas" w:hAnsi="Consolas"/>
      <w:b/>
      <w:color w:val="000000" w:themeColor="text1"/>
      <w:sz w:val="18"/>
      <w:szCs w:val="24"/>
      <w:shd w:val="clear" w:color="auto" w:fill="E7E6E6" w:themeFill="background2"/>
    </w:rPr>
  </w:style>
  <w:style w:type="character" w:styleId="Strong">
    <w:name w:val="Strong"/>
    <w:basedOn w:val="DefaultParagraphFont"/>
    <w:uiPriority w:val="22"/>
    <w:qFormat/>
    <w:rsid w:val="00CD665B"/>
    <w:rPr>
      <w:rFonts w:ascii="Liberation Sans" w:hAnsi="Liberation Sans"/>
      <w:bCs/>
      <w:spacing w:val="3"/>
      <w:szCs w:val="23"/>
    </w:rPr>
  </w:style>
  <w:style w:type="character" w:styleId="Emphasis">
    <w:name w:val="Emphasis"/>
    <w:basedOn w:val="DefaultParagraphFont"/>
    <w:uiPriority w:val="20"/>
    <w:qFormat/>
    <w:rsid w:val="00CD665B"/>
    <w:rPr>
      <w:rFonts w:ascii="Arial" w:hAnsi="Arial" w:cstheme="minorBidi"/>
      <w:b w:val="0"/>
      <w:bCs w:val="0"/>
      <w:i/>
      <w:iCs/>
      <w:color w:val="auto"/>
      <w:spacing w:val="0"/>
      <w:sz w:val="22"/>
      <w:szCs w:val="20"/>
      <w:u w:val="single"/>
    </w:rPr>
  </w:style>
  <w:style w:type="paragraph" w:styleId="NoSpacing">
    <w:name w:val="No Spacing"/>
    <w:aliases w:val="Small"/>
    <w:basedOn w:val="Normal"/>
    <w:autoRedefine/>
    <w:uiPriority w:val="1"/>
    <w:qFormat/>
    <w:rsid w:val="00CD665B"/>
    <w:pPr>
      <w:spacing w:after="0" w:line="240" w:lineRule="auto"/>
    </w:pPr>
    <w:rPr>
      <w:rFonts w:ascii="Kalinga" w:hAnsi="Kalinga"/>
      <w:sz w:val="18"/>
    </w:rPr>
  </w:style>
  <w:style w:type="paragraph" w:styleId="ListParagraph">
    <w:name w:val="List Paragraph"/>
    <w:basedOn w:val="Normal"/>
    <w:uiPriority w:val="34"/>
    <w:qFormat/>
    <w:rsid w:val="00CD665B"/>
    <w:pPr>
      <w:ind w:left="720"/>
      <w:contextualSpacing/>
    </w:pPr>
  </w:style>
  <w:style w:type="paragraph" w:styleId="Quote">
    <w:name w:val="Quote"/>
    <w:basedOn w:val="Normal"/>
    <w:next w:val="Normal"/>
    <w:link w:val="QuoteChar"/>
    <w:autoRedefine/>
    <w:uiPriority w:val="29"/>
    <w:qFormat/>
    <w:rsid w:val="00CD665B"/>
    <w:pPr>
      <w:spacing w:before="160"/>
      <w:ind w:left="720"/>
    </w:pPr>
    <w:rPr>
      <w:rFonts w:ascii="Comic Neue Angular" w:eastAsiaTheme="majorEastAsia" w:hAnsi="Comic Neue Angular" w:cstheme="majorBidi"/>
      <w:szCs w:val="24"/>
    </w:rPr>
  </w:style>
  <w:style w:type="character" w:customStyle="1" w:styleId="QuoteChar">
    <w:name w:val="Quote Char"/>
    <w:basedOn w:val="DefaultParagraphFont"/>
    <w:link w:val="Quote"/>
    <w:uiPriority w:val="29"/>
    <w:rsid w:val="00CD665B"/>
    <w:rPr>
      <w:rFonts w:ascii="Comic Neue Angular" w:eastAsiaTheme="majorEastAsia" w:hAnsi="Comic Neue Angular" w:cstheme="majorBidi"/>
      <w:sz w:val="22"/>
      <w:szCs w:val="24"/>
    </w:rPr>
  </w:style>
  <w:style w:type="paragraph" w:styleId="IntenseQuote">
    <w:name w:val="Intense Quote"/>
    <w:next w:val="Normal"/>
    <w:link w:val="IntenseQuoteChar"/>
    <w:autoRedefine/>
    <w:uiPriority w:val="30"/>
    <w:qFormat/>
    <w:rsid w:val="00CD665B"/>
    <w:pPr>
      <w:pBdr>
        <w:top w:val="double" w:sz="4" w:space="1" w:color="auto"/>
        <w:bottom w:val="double" w:sz="4" w:space="1" w:color="auto"/>
      </w:pBdr>
      <w:shd w:val="clear" w:color="auto" w:fill="F2F2F2" w:themeFill="background1" w:themeFillShade="F2"/>
      <w:spacing w:before="100" w:beforeAutospacing="1" w:after="240"/>
      <w:ind w:left="936" w:right="936"/>
      <w:jc w:val="center"/>
    </w:pPr>
    <w:rPr>
      <w:rFonts w:ascii="High Tower Text" w:eastAsiaTheme="majorEastAsia" w:hAnsi="High Tower Text" w:cstheme="majorBidi"/>
      <w:caps/>
      <w:spacing w:val="10"/>
      <w:szCs w:val="28"/>
    </w:rPr>
  </w:style>
  <w:style w:type="character" w:customStyle="1" w:styleId="IntenseQuoteChar">
    <w:name w:val="Intense Quote Char"/>
    <w:basedOn w:val="DefaultParagraphFont"/>
    <w:link w:val="IntenseQuote"/>
    <w:uiPriority w:val="30"/>
    <w:rsid w:val="00CD665B"/>
    <w:rPr>
      <w:rFonts w:ascii="High Tower Text" w:eastAsiaTheme="majorEastAsia" w:hAnsi="High Tower Text" w:cstheme="majorBidi"/>
      <w:caps/>
      <w:spacing w:val="10"/>
      <w:szCs w:val="28"/>
      <w:shd w:val="clear" w:color="auto" w:fill="F2F2F2" w:themeFill="background1" w:themeFillShade="F2"/>
    </w:rPr>
  </w:style>
  <w:style w:type="character" w:styleId="SubtleEmphasis">
    <w:name w:val="Subtle Emphasis"/>
    <w:basedOn w:val="DefaultParagraphFont"/>
    <w:uiPriority w:val="19"/>
    <w:qFormat/>
    <w:rsid w:val="00CD665B"/>
    <w:rPr>
      <w:i/>
      <w:iCs/>
      <w:color w:val="auto"/>
    </w:rPr>
  </w:style>
  <w:style w:type="character" w:styleId="SubtleReference">
    <w:name w:val="Subtle Reference"/>
    <w:basedOn w:val="DefaultParagraphFont"/>
    <w:uiPriority w:val="31"/>
    <w:qFormat/>
    <w:rsid w:val="00CD665B"/>
    <w:rPr>
      <w:rFonts w:asciiTheme="minorHAnsi" w:hAnsiTheme="minorHAnsi" w:cstheme="minorBidi"/>
      <w:caps w:val="0"/>
      <w:smallCaps w:val="0"/>
      <w:color w:val="auto"/>
      <w:spacing w:val="0"/>
      <w:w w:val="100"/>
      <w:sz w:val="20"/>
      <w:szCs w:val="20"/>
      <w:u w:val="single" w:color="7F7F7F" w:themeColor="text1" w:themeTint="80"/>
    </w:rPr>
  </w:style>
  <w:style w:type="character" w:styleId="IntenseReference">
    <w:name w:val="Intense Reference"/>
    <w:basedOn w:val="DefaultParagraphFont"/>
    <w:uiPriority w:val="32"/>
    <w:qFormat/>
    <w:rsid w:val="00CD665B"/>
    <w:rPr>
      <w:rFonts w:asciiTheme="minorHAnsi" w:hAnsiTheme="minorHAnsi" w:cstheme="minorBidi"/>
      <w:b/>
      <w:bCs/>
      <w:iCs w:val="0"/>
      <w:caps w:val="0"/>
      <w:smallCaps/>
      <w:color w:val="auto"/>
      <w:spacing w:val="10"/>
      <w:w w:val="100"/>
      <w:position w:val="0"/>
      <w:sz w:val="22"/>
      <w:szCs w:val="20"/>
      <w:u w:val="single"/>
    </w:rPr>
  </w:style>
  <w:style w:type="character" w:styleId="BookTitle">
    <w:name w:val="Book Title"/>
    <w:basedOn w:val="DefaultParagraphFont"/>
    <w:uiPriority w:val="33"/>
    <w:qFormat/>
    <w:rsid w:val="00CD665B"/>
    <w:rPr>
      <w:rFonts w:ascii="Raavi" w:eastAsiaTheme="minorEastAsia" w:hAnsi="Raavi" w:cstheme="minorBidi"/>
      <w:b/>
      <w:bCs/>
      <w:i w:val="0"/>
      <w:iCs/>
      <w:caps w:val="0"/>
      <w:smallCaps w:val="0"/>
      <w:color w:val="auto"/>
      <w:spacing w:val="10"/>
      <w:w w:val="100"/>
      <w:sz w:val="22"/>
      <w:szCs w:val="20"/>
    </w:rPr>
  </w:style>
  <w:style w:type="paragraph" w:styleId="TOCHeading">
    <w:name w:val="TOC Heading"/>
    <w:basedOn w:val="Heading1"/>
    <w:next w:val="Normal"/>
    <w:autoRedefine/>
    <w:uiPriority w:val="39"/>
    <w:semiHidden/>
    <w:unhideWhenUsed/>
    <w:qFormat/>
    <w:rsid w:val="00CD665B"/>
    <w:pPr>
      <w:outlineLvl w:val="9"/>
    </w:p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97923">
      <w:bodyDiv w:val="1"/>
      <w:marLeft w:val="0"/>
      <w:marRight w:val="0"/>
      <w:marTop w:val="0"/>
      <w:marBottom w:val="0"/>
      <w:divBdr>
        <w:top w:val="none" w:sz="0" w:space="0" w:color="auto"/>
        <w:left w:val="none" w:sz="0" w:space="0" w:color="auto"/>
        <w:bottom w:val="none" w:sz="0" w:space="0" w:color="auto"/>
        <w:right w:val="none" w:sz="0" w:space="0" w:color="auto"/>
      </w:divBdr>
    </w:div>
    <w:div w:id="75368234">
      <w:bodyDiv w:val="1"/>
      <w:marLeft w:val="0"/>
      <w:marRight w:val="0"/>
      <w:marTop w:val="0"/>
      <w:marBottom w:val="0"/>
      <w:divBdr>
        <w:top w:val="none" w:sz="0" w:space="0" w:color="auto"/>
        <w:left w:val="none" w:sz="0" w:space="0" w:color="auto"/>
        <w:bottom w:val="none" w:sz="0" w:space="0" w:color="auto"/>
        <w:right w:val="none" w:sz="0" w:space="0" w:color="auto"/>
      </w:divBdr>
    </w:div>
    <w:div w:id="69365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626</Words>
  <Characters>3569</Characters>
  <Application>Microsoft Office Word</Application>
  <DocSecurity>0</DocSecurity>
  <Lines>29</Lines>
  <Paragraphs>8</Paragraphs>
  <ScaleCrop>false</ScaleCrop>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Samuel Shayle | אליוט שמואל שייל</dc:creator>
  <cp:keywords/>
  <dc:description/>
  <cp:lastModifiedBy>Elliot Samuel Shayle | אליוט שמואל שייל</cp:lastModifiedBy>
  <cp:revision>102</cp:revision>
  <dcterms:created xsi:type="dcterms:W3CDTF">2024-06-05T17:10:00Z</dcterms:created>
  <dcterms:modified xsi:type="dcterms:W3CDTF">2024-06-06T19:08:00Z</dcterms:modified>
</cp:coreProperties>
</file>