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---</w:t>
      </w:r>
    </w:p>
    <w:p>
      <w:pPr>
        <w:pStyle w:val="Normal"/>
        <w:bidi w:val="0"/>
        <w:jc w:val="left"/>
        <w:rPr/>
      </w:pPr>
      <w:r>
        <w:rPr/>
        <w:t>title: 'Project 6: Phenological Diversity Trends By Remote Sensing Related Datacubes'</w:t>
      </w:r>
    </w:p>
    <w:p>
      <w:pPr>
        <w:pStyle w:val="Normal"/>
        <w:bidi w:val="0"/>
        <w:jc w:val="left"/>
        <w:rPr/>
      </w:pPr>
      <w:r>
        <w:rPr/>
        <w:t>tags: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Rao's Q Index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Time-Weighted Dynamic Time Warping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Landscape Heterogeneity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Remote Sensing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Time Series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Phenology</w:t>
      </w:r>
    </w:p>
    <w:p>
      <w:pPr>
        <w:pStyle w:val="Normal"/>
        <w:bidi w:val="0"/>
        <w:jc w:val="left"/>
        <w:rPr/>
      </w:pPr>
      <w:r>
        <w:rPr/>
        <w:t>authors: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name: Elliot Shayle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orcid: 0009-0008-2994-0887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affiliation: 1</w:t>
      </w:r>
    </w:p>
    <w:p>
      <w:pPr>
        <w:pStyle w:val="Normal"/>
        <w:bidi w:val="0"/>
        <w:jc w:val="left"/>
        <w:rPr/>
      </w:pPr>
      <w:ins w:id="0" w:author="Matteo Marcantonio" w:date="2024-04-17T14:29:13Z">
        <w:r>
          <w:rPr/>
          <w:t xml:space="preserve">  </w:t>
        </w:r>
      </w:ins>
      <w:ins w:id="1" w:author="Matteo Marcantonio" w:date="2024-04-17T14:29:13Z">
        <w:r>
          <w:rPr/>
          <w:t>- name: Matteo Marcantonio</w:t>
        </w:r>
      </w:ins>
    </w:p>
    <w:p>
      <w:pPr>
        <w:pStyle w:val="Normal"/>
        <w:bidi w:val="0"/>
        <w:jc w:val="left"/>
        <w:rPr/>
      </w:pPr>
      <w:ins w:id="3" w:author="Matteo Marcantonio" w:date="2024-04-17T14:29:13Z">
        <w:r>
          <w:rPr/>
          <w:t xml:space="preserve">    </w:t>
        </w:r>
      </w:ins>
      <w:ins w:id="4" w:author="Matteo Marcantonio" w:date="2024-04-17T14:29:13Z">
        <w:r>
          <w:rPr/>
          <w:t>orcid: 0000-0003-3896-2355</w:t>
        </w:r>
      </w:ins>
    </w:p>
    <w:p>
      <w:pPr>
        <w:pStyle w:val="Normal"/>
        <w:bidi w:val="0"/>
        <w:jc w:val="left"/>
        <w:rPr/>
      </w:pPr>
      <w:ins w:id="6" w:author="Matteo Marcantonio" w:date="2024-04-17T14:29:13Z">
        <w:r>
          <w:rPr/>
          <w:t xml:space="preserve">    </w:t>
        </w:r>
      </w:ins>
      <w:ins w:id="7" w:author="Matteo Marcantonio" w:date="2024-04-17T14:29:13Z">
        <w:r>
          <w:rPr/>
          <w:t xml:space="preserve">affiliation: </w:t>
        </w:r>
      </w:ins>
      <w:ins w:id="8" w:author="Matteo Marcantonio" w:date="2024-04-17T14:29:13Z">
        <w:r>
          <w:rPr/>
          <w:t>2</w:t>
        </w:r>
      </w:ins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name: Rocco Labadessa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orcid: XXXX-XXXX-XXXX-XXXX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affiliation: </w:t>
      </w:r>
      <w:ins w:id="10" w:author="Matteo Marcantonio" w:date="2024-04-17T14:29:16Z">
        <w:r>
          <w:rPr/>
          <w:t>3</w:t>
        </w:r>
      </w:ins>
      <w:del w:id="11" w:author="Matteo Marcantonio" w:date="2024-04-17T14:29:16Z">
        <w:r>
          <w:rPr/>
          <w:delText>2</w:delText>
        </w:r>
      </w:del>
    </w:p>
    <w:p>
      <w:pPr>
        <w:pStyle w:val="Normal"/>
        <w:bidi w:val="0"/>
        <w:jc w:val="left"/>
        <w:rPr>
          <w:del w:id="14" w:author="Matteo Marcantonio" w:date="2024-04-17T14:29:11Z"/>
        </w:rPr>
      </w:pPr>
      <w:del w:id="12" w:author="Matteo Marcantonio" w:date="2024-04-17T14:29:11Z">
        <w:r>
          <w:rPr/>
          <w:delText xml:space="preserve">  </w:delText>
        </w:r>
      </w:del>
      <w:del w:id="13" w:author="Matteo Marcantonio" w:date="2024-04-17T14:29:11Z">
        <w:r>
          <w:rPr/>
          <w:delText>- name: Matteo Marcantonio</w:delText>
        </w:r>
      </w:del>
    </w:p>
    <w:p>
      <w:pPr>
        <w:pStyle w:val="Normal"/>
        <w:bidi w:val="0"/>
        <w:jc w:val="left"/>
        <w:rPr>
          <w:del w:id="17" w:author="Matteo Marcantonio" w:date="2024-04-17T14:29:11Z"/>
        </w:rPr>
      </w:pPr>
      <w:del w:id="15" w:author="Matteo Marcantonio" w:date="2024-04-17T14:29:11Z">
        <w:r>
          <w:rPr/>
          <w:delText xml:space="preserve">    </w:delText>
        </w:r>
      </w:del>
      <w:del w:id="16" w:author="Matteo Marcantonio" w:date="2024-04-17T14:29:11Z">
        <w:r>
          <w:rPr/>
          <w:delText>orcid: 0000-0003-3896-2355</w:delText>
        </w:r>
      </w:del>
    </w:p>
    <w:p>
      <w:pPr>
        <w:pStyle w:val="Normal"/>
        <w:bidi w:val="0"/>
        <w:jc w:val="left"/>
        <w:rPr/>
      </w:pPr>
      <w:del w:id="18" w:author="Matteo Marcantonio" w:date="2024-04-17T14:29:11Z">
        <w:r>
          <w:rPr/>
          <w:delText xml:space="preserve">    </w:delText>
        </w:r>
      </w:del>
      <w:del w:id="19" w:author="Matteo Marcantonio" w:date="2024-04-17T14:29:11Z">
        <w:r>
          <w:rPr/>
          <w:delText>affiliation: 3</w:delText>
        </w:r>
      </w:del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name: Chiara Richiardi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orcid: 0000-0002-2370-7768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affiliation: 4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name: Saverio Vicario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orcid: 0000-0003-1140-0483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affiliation: 2</w:t>
      </w:r>
    </w:p>
    <w:p>
      <w:pPr>
        <w:pStyle w:val="Normal"/>
        <w:bidi w:val="0"/>
        <w:jc w:val="left"/>
        <w:rPr/>
      </w:pPr>
      <w:r>
        <w:rPr/>
        <w:t>affiliations: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- name: Environmental Informatics, University of Marburg, Deutschhausstr. 12 - 35032, Marburg, Germany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 xml:space="preserve">index: 1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- name: CNR - IIA, Via Orabona, 4, Bari, Italy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 xml:space="preserve">index: </w:t>
      </w:r>
      <w:ins w:id="20" w:author="Matteo Marcantonio" w:date="2024-04-17T14:29:24Z">
        <w:r>
          <w:rPr/>
          <w:t>2</w:t>
        </w:r>
      </w:ins>
      <w:del w:id="21" w:author="Matteo Marcantonio" w:date="2024-04-17T14:29:24Z">
        <w:r>
          <w:rPr/>
          <w:delText>2</w:delText>
        </w:r>
      </w:del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- name: Joint European Research Center (Freelancer scientist), Ispra, Italy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 xml:space="preserve">index: </w:t>
      </w:r>
      <w:ins w:id="22" w:author="Matteo Marcantonio" w:date="2024-04-17T14:29:25Z">
        <w:r>
          <w:rPr/>
          <w:t>3</w:t>
        </w:r>
      </w:ins>
      <w:del w:id="23" w:author="Matteo Marcantonio" w:date="2024-04-17T14:29:25Z">
        <w:r>
          <w:rPr/>
          <w:delText>3</w:delText>
        </w:r>
      </w:del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- name: ENEA, Strada per Crescentino, 13, Turin, Italy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 xml:space="preserve">index: 4 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date: 03 April 2024</w:t>
      </w:r>
    </w:p>
    <w:p>
      <w:pPr>
        <w:pStyle w:val="Normal"/>
        <w:bidi w:val="0"/>
        <w:jc w:val="left"/>
        <w:rPr/>
      </w:pPr>
      <w:r>
        <w:rPr/>
        <w:t>bibliography: paper.bib</w:t>
      </w:r>
    </w:p>
    <w:p>
      <w:pPr>
        <w:pStyle w:val="Normal"/>
        <w:bidi w:val="0"/>
        <w:jc w:val="left"/>
        <w:rPr/>
      </w:pPr>
      <w:r>
        <w:rPr/>
        <w:t>authors_short: Shayle et al. (2024) Phenological Diversity Trends By Remote Sensing Related Datacubes</w:t>
      </w:r>
    </w:p>
    <w:p>
      <w:pPr>
        <w:pStyle w:val="Normal"/>
        <w:bidi w:val="0"/>
        <w:jc w:val="left"/>
        <w:rPr/>
      </w:pPr>
      <w:r>
        <w:rPr/>
        <w:t>group: B-Cubed</w:t>
      </w:r>
    </w:p>
    <w:p>
      <w:pPr>
        <w:pStyle w:val="Normal"/>
        <w:bidi w:val="0"/>
        <w:jc w:val="left"/>
        <w:rPr/>
      </w:pPr>
      <w:r>
        <w:rPr/>
        <w:t>event: B-Cubed Hackathon 2024 - Hacking biodiversity data cubes for policy</w:t>
      </w:r>
    </w:p>
    <w:p>
      <w:pPr>
        <w:pStyle w:val="Normal"/>
        <w:bidi w:val="0"/>
        <w:jc w:val="left"/>
        <w:rPr/>
      </w:pPr>
      <w:r>
        <w:rPr/>
        <w:t xml:space="preserve">editor_options: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markdown: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wrap: 72</w:t>
      </w:r>
    </w:p>
    <w:p>
      <w:pPr>
        <w:pStyle w:val="Normal"/>
        <w:bidi w:val="0"/>
        <w:jc w:val="left"/>
        <w:rPr/>
      </w:pPr>
      <w:r>
        <w:rPr/>
        <w:t>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Project 6: Phenological Diversity Trends By Remote Sensing Related Datacubes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Authors: E. Shayle (1), M. Marcantonio</w:t>
      </w:r>
      <w:ins w:id="24" w:author="Matteo Marcantonio" w:date="2024-04-17T15:26:49Z">
        <w:r>
          <w:rPr/>
          <w:t>*</w:t>
        </w:r>
      </w:ins>
      <w:r>
        <w:rPr/>
        <w:t xml:space="preserve"> (2), C. Richiardi (3), R.</w:t>
      </w:r>
    </w:p>
    <w:p>
      <w:pPr>
        <w:pStyle w:val="Normal"/>
        <w:bidi w:val="0"/>
        <w:jc w:val="left"/>
        <w:rPr/>
      </w:pPr>
      <w:r>
        <w:rPr/>
        <w:t>Labadessa (4), &amp; S. Vicario (4)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1: Environmental Informatics, University of Marburg, Deutschhausstr.</w:t>
      </w:r>
    </w:p>
    <w:p>
      <w:pPr>
        <w:pStyle w:val="Normal"/>
        <w:bidi w:val="0"/>
        <w:jc w:val="left"/>
        <w:rPr/>
      </w:pPr>
      <w:r>
        <w:rPr/>
        <w:t>12 - 35032, Marburg, Germany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2: Joint European Research Center (Freelance scientist), Ispra, Italy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3: ENEA, Strada per Crescentino, 13, Turin, Italy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4: CNR - IIA, Via Orabona, 4, Bari, Italy</w:t>
      </w:r>
    </w:p>
    <w:p>
      <w:pPr>
        <w:pStyle w:val="Normal"/>
        <w:bidi w:val="0"/>
        <w:jc w:val="left"/>
        <w:rPr/>
      </w:pPr>
      <w:ins w:id="25" w:author="Matteo Marcantonio" w:date="2024-04-17T15:26:52Z">
        <w:r>
          <w:rPr/>
        </w:r>
      </w:ins>
    </w:p>
    <w:p>
      <w:pPr>
        <w:pStyle w:val="Normal"/>
        <w:bidi w:val="0"/>
        <w:jc w:val="left"/>
        <w:rPr/>
      </w:pPr>
      <w:ins w:id="27" w:author="Matteo Marcantonio" w:date="2024-04-17T15:26:52Z">
        <w:r>
          <w:rPr/>
          <w:t xml:space="preserve">* </w:t>
        </w:r>
      </w:ins>
      <w:ins w:id="28" w:author="Matteo Marcantonio" w:date="2024-04-17T15:26:52Z">
        <w:r>
          <w:rPr/>
          <w:t>corresponding author</w:t>
        </w:r>
      </w:ins>
      <w:ins w:id="29" w:author="Matteo Marcantonio" w:date="2024-04-17T15:27:00Z">
        <w:r>
          <w:rPr/>
          <w:commentReference w:id="0"/>
        </w:r>
      </w:ins>
    </w:p>
    <w:p>
      <w:pPr>
        <w:pStyle w:val="Normal"/>
        <w:bidi w:val="0"/>
        <w:jc w:val="left"/>
        <w:rPr/>
      </w:pPr>
      <w:r>
        <w:rPr/>
        <w:t>Keywords: Rao's Q Index, Time-Weighted Dynamic Time Warping, Landscape</w:t>
      </w:r>
    </w:p>
    <w:p>
      <w:pPr>
        <w:pStyle w:val="Normal"/>
        <w:bidi w:val="0"/>
        <w:jc w:val="left"/>
        <w:rPr/>
      </w:pPr>
      <w:r>
        <w:rPr/>
        <w:t>Heterogeneity, Remote Sensing, Time Series, &amp; Phenology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Introduction: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The B3 Hackathon brought together </w:t>
      </w:r>
      <w:ins w:id="30" w:author="Matteo Marcantonio" w:date="2024-04-17T15:28:04Z">
        <w:r>
          <w:rPr/>
          <w:t xml:space="preserve">computer scientistis and ecologists </w:t>
        </w:r>
      </w:ins>
      <w:del w:id="31" w:author="Matteo Marcantonio" w:date="2024-04-17T15:28:04Z">
        <w:r>
          <w:rPr/>
          <w:delText>informaticians</w:delText>
        </w:r>
      </w:del>
      <w:r>
        <w:rPr/>
        <w:t xml:space="preserve"> from a variety of</w:t>
      </w:r>
    </w:p>
    <w:p>
      <w:pPr>
        <w:pStyle w:val="Normal"/>
        <w:bidi w:val="0"/>
        <w:jc w:val="left"/>
        <w:rPr/>
      </w:pPr>
      <w:r>
        <w:rPr/>
        <w:t>institutions to rapidly create novel informatics solutions to the</w:t>
      </w:r>
    </w:p>
    <w:p>
      <w:pPr>
        <w:pStyle w:val="Normal"/>
        <w:bidi w:val="0"/>
        <w:jc w:val="left"/>
        <w:rPr/>
      </w:pPr>
      <w:r>
        <w:rPr/>
        <w:t>biodiversity challenges facing the planet. We identified that the</w:t>
      </w:r>
    </w:p>
    <w:p>
      <w:pPr>
        <w:pStyle w:val="Normal"/>
        <w:bidi w:val="0"/>
        <w:jc w:val="left"/>
        <w:rPr/>
      </w:pPr>
      <w:r>
        <w:rPr/>
        <w:t>addition of time-weighting to the R package "rasterdiv" would be a</w:t>
      </w:r>
    </w:p>
    <w:p>
      <w:pPr>
        <w:pStyle w:val="Normal"/>
        <w:bidi w:val="0"/>
        <w:jc w:val="left"/>
        <w:rPr/>
      </w:pPr>
      <w:r>
        <w:rPr/>
        <w:t>worthwhile contribution to the environmental informatics community.</w:t>
      </w:r>
    </w:p>
    <w:p>
      <w:pPr>
        <w:pStyle w:val="Normal"/>
        <w:bidi w:val="0"/>
        <w:jc w:val="left"/>
        <w:rPr/>
      </w:pPr>
      <w:r>
        <w:rPr/>
        <w:t>Rasterdiv was created to calculate diversity indices with data of the</w:t>
      </w:r>
    </w:p>
    <w:p>
      <w:pPr>
        <w:pStyle w:val="Normal"/>
        <w:bidi w:val="0"/>
        <w:jc w:val="left"/>
        <w:rPr/>
      </w:pPr>
      <w:r>
        <w:rPr/>
        <w:t>class "raster layer". Biodiversity indexes commonly focus on the spatial</w:t>
      </w:r>
    </w:p>
    <w:p>
      <w:pPr>
        <w:pStyle w:val="Normal"/>
        <w:bidi w:val="0"/>
        <w:jc w:val="left"/>
        <w:rPr/>
      </w:pPr>
      <w:r>
        <w:rPr/>
        <w:t>component. Here we outline how our extension to the pre-existing</w:t>
      </w:r>
    </w:p>
    <w:p>
      <w:pPr>
        <w:pStyle w:val="Normal"/>
        <w:bidi w:val="0"/>
        <w:jc w:val="left"/>
        <w:rPr/>
      </w:pPr>
      <w:r>
        <w:rPr/>
        <w:t>implementation of Rao's diversity indices [@Rocchini2017] can account</w:t>
      </w:r>
    </w:p>
    <w:p>
      <w:pPr>
        <w:pStyle w:val="Normal"/>
        <w:bidi w:val="0"/>
        <w:jc w:val="left"/>
        <w:rPr/>
      </w:pPr>
      <w:r>
        <w:rPr/>
        <w:t>for the temporal dimension of data, alongside the relevant biological</w:t>
      </w:r>
    </w:p>
    <w:p>
      <w:pPr>
        <w:pStyle w:val="Normal"/>
        <w:bidi w:val="0"/>
        <w:jc w:val="left"/>
        <w:rPr/>
      </w:pPr>
      <w:r>
        <w:rPr/>
        <w:t>context to our extension.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 The Importance of Biodiversity Indices: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del w:id="32" w:author="Matteo Marcantonio" w:date="2024-04-17T14:31:53Z">
        <w:r>
          <w:rPr/>
          <w:delText>Heterogeneous e</w:delText>
        </w:r>
      </w:del>
      <w:ins w:id="33" w:author="Matteo Marcantonio" w:date="2024-04-17T14:31:56Z">
        <w:r>
          <w:rPr/>
          <w:t>E</w:t>
        </w:r>
      </w:ins>
      <w:r>
        <w:rPr/>
        <w:t xml:space="preserve">cosystems </w:t>
      </w:r>
      <w:ins w:id="34" w:author="Matteo Marcantonio" w:date="2024-04-17T14:31:58Z">
        <w:r>
          <w:rPr/>
          <w:t xml:space="preserve">presenting </w:t>
        </w:r>
      </w:ins>
      <w:ins w:id="35" w:author="Matteo Marcantonio" w:date="2024-04-17T14:32:09Z">
        <w:r>
          <w:rPr/>
          <w:t xml:space="preserve">a heterogeneous </w:t>
        </w:r>
      </w:ins>
      <w:ins w:id="36" w:author="Matteo Marcantonio" w:date="2024-04-17T14:32:09Z">
        <w:commentRangeStart w:id="1"/>
        <w:r>
          <w:rPr/>
          <w:t>biota</w:t>
        </w:r>
      </w:ins>
      <w:ins w:id="37" w:author="Matteo Marcantonio" w:date="2024-04-17T14:32:09Z">
        <w:r>
          <w:rPr/>
        </w:r>
      </w:ins>
      <w:ins w:id="38" w:author="Matteo Marcantonio" w:date="2024-04-17T14:32:09Z">
        <w:commentRangeEnd w:id="1"/>
        <w:r>
          <w:commentReference w:id="1"/>
        </w:r>
        <w:r>
          <w:rPr/>
          <w:t xml:space="preserve"> </w:t>
        </w:r>
      </w:ins>
      <w:r>
        <w:rPr/>
        <w:t>have been shown both experimentally and</w:t>
      </w:r>
    </w:p>
    <w:p>
      <w:pPr>
        <w:pStyle w:val="Normal"/>
        <w:bidi w:val="0"/>
        <w:jc w:val="left"/>
        <w:rPr/>
      </w:pPr>
      <w:r>
        <w:rPr/>
        <w:t>theoretically to provide greater utility to all the agents which</w:t>
      </w:r>
    </w:p>
    <w:p>
      <w:pPr>
        <w:pStyle w:val="Normal"/>
        <w:bidi w:val="0"/>
        <w:jc w:val="left"/>
        <w:rPr/>
      </w:pPr>
      <w:r>
        <w:rPr/>
        <w:t>comprise that ecosystem</w:t>
      </w:r>
      <w:ins w:id="39" w:author="Matteo Marcantonio" w:date="2024-04-17T14:30:15Z">
        <w:r>
          <w:rPr/>
          <w:commentReference w:id="2"/>
        </w:r>
      </w:ins>
      <w:r>
        <w:rPr/>
        <w:t xml:space="preserve">. This is through the provision of more </w:t>
      </w:r>
      <w:ins w:id="40" w:author="Matteo Marcantonio" w:date="2024-04-17T15:13:07Z">
        <w:r>
          <w:rPr/>
          <w:t xml:space="preserve">and more </w:t>
        </w:r>
      </w:ins>
      <w:ins w:id="41" w:author="Matteo Marcantonio" w:date="2024-04-17T15:12:58Z">
        <w:r>
          <w:rPr/>
          <w:t>resourche</w:t>
        </w:r>
      </w:ins>
      <w:ins w:id="42" w:author="Matteo Marcantonio" w:date="2024-04-17T15:13:00Z">
        <w:r>
          <w:rPr/>
          <w:t xml:space="preserve">s </w:t>
        </w:r>
      </w:ins>
      <w:r>
        <w:rPr/>
        <w:t xml:space="preserve">and </w:t>
      </w:r>
      <w:del w:id="43" w:author="Matteo Marcantonio" w:date="2024-04-17T15:13:05Z">
        <w:r>
          <w:rPr/>
          <w:delText>more</w:delText>
        </w:r>
      </w:del>
    </w:p>
    <w:p>
      <w:pPr>
        <w:pStyle w:val="Normal"/>
        <w:bidi w:val="0"/>
        <w:jc w:val="left"/>
        <w:rPr>
          <w:del w:id="48" w:author="Matteo Marcantonio" w:date="2024-04-17T14:34:15Z"/>
        </w:rPr>
      </w:pPr>
      <w:r>
        <w:rPr/>
        <w:t xml:space="preserve">varied niches </w:t>
      </w:r>
      <w:ins w:id="44" w:author="Matteo Marcantonio" w:date="2024-04-17T14:33:52Z">
        <w:r>
          <w:rPr/>
          <w:t xml:space="preserve">available for species </w:t>
        </w:r>
      </w:ins>
      <w:del w:id="45" w:author="Matteo Marcantonio" w:date="2024-04-17T14:33:52Z">
        <w:r>
          <w:rPr/>
          <w:delText>for flora and fauna to propagate</w:delText>
        </w:r>
      </w:del>
      <w:r>
        <w:rPr/>
        <w:t xml:space="preserve">. </w:t>
      </w:r>
      <w:del w:id="46" w:author="Matteo Marcantonio" w:date="2024-04-17T14:31:06Z">
        <w:r>
          <w:rPr/>
          <w:delText>This</w:delText>
        </w:r>
      </w:del>
      <w:ins w:id="47" w:author="Matteo Marcantonio" w:date="2024-04-17T14:31:08Z">
        <w:r>
          <w:rPr/>
          <w:t>A high species diversity</w:t>
        </w:r>
      </w:ins>
      <w:r>
        <w:rPr/>
        <w:t xml:space="preserve"> subsequently</w:t>
      </w:r>
    </w:p>
    <w:p>
      <w:pPr>
        <w:pStyle w:val="Normal"/>
        <w:bidi w:val="0"/>
        <w:jc w:val="left"/>
        <w:rPr/>
      </w:pPr>
      <w:r>
        <w:rPr/>
        <w:t xml:space="preserve">increases the value of ecosystem services provided to the </w:t>
      </w:r>
      <w:commentRangeStart w:id="3"/>
      <w:r>
        <w:rPr/>
        <w:t>communities</w:t>
      </w:r>
      <w:ins w:id="49" w:author="Matteo Marcantonio" w:date="2024-04-17T15:13:36Z">
        <w:commentRangeEnd w:id="3"/>
        <w:r>
          <w:commentReference w:id="3"/>
        </w:r>
        <w:r>
          <w:rPr/>
        </w:r>
      </w:ins>
    </w:p>
    <w:p>
      <w:pPr>
        <w:pStyle w:val="Normal"/>
        <w:bidi w:val="0"/>
        <w:jc w:val="left"/>
        <w:rPr/>
      </w:pPr>
      <w:r>
        <w:rPr/>
        <w:t>surrounding an ecosystem. Heterogeneous ecosystems are typically also</w:t>
      </w:r>
    </w:p>
    <w:p>
      <w:pPr>
        <w:pStyle w:val="Normal"/>
        <w:bidi w:val="0"/>
        <w:jc w:val="left"/>
        <w:rPr/>
      </w:pPr>
      <w:r>
        <w:rPr/>
        <w:t>more resilient to disturbances they experience, likely because they have</w:t>
      </w:r>
    </w:p>
    <w:p>
      <w:pPr>
        <w:pStyle w:val="Normal"/>
        <w:bidi w:val="0"/>
        <w:jc w:val="left"/>
        <w:rPr/>
      </w:pPr>
      <w:r>
        <w:rPr/>
        <w:t>functional redundancy</w:t>
      </w:r>
      <w:ins w:id="50" w:author="Matteo Marcantonio" w:date="2024-04-17T14:34:46Z">
        <w:r>
          <w:rPr/>
          <w:t xml:space="preserve"> </w:t>
        </w:r>
      </w:ins>
      <w:ins w:id="51" w:author="Matteo Marcantonio" w:date="2024-04-17T14:34:46Z">
        <w:r>
          <w:rPr/>
          <w:commentReference w:id="4"/>
        </w:r>
      </w:ins>
      <w:r>
        <w:rPr/>
        <w:t>. Due to the centrality of biodiversity to healthy</w:t>
      </w:r>
    </w:p>
    <w:p>
      <w:pPr>
        <w:pStyle w:val="Normal"/>
        <w:bidi w:val="0"/>
        <w:jc w:val="left"/>
        <w:rPr/>
      </w:pPr>
      <w:r>
        <w:rPr/>
        <w:t>ecosystem functioning, quantitative measures of biodiversity are</w:t>
      </w:r>
    </w:p>
    <w:p>
      <w:pPr>
        <w:pStyle w:val="Normal"/>
        <w:bidi w:val="0"/>
        <w:jc w:val="left"/>
        <w:rPr/>
      </w:pPr>
      <w:r>
        <w:rPr/>
        <w:t>required to understand how ecosystems are responding to ongoing</w:t>
      </w:r>
    </w:p>
    <w:p>
      <w:pPr>
        <w:pStyle w:val="Normal"/>
        <w:bidi w:val="0"/>
        <w:jc w:val="left"/>
        <w:rPr/>
      </w:pPr>
      <w:r>
        <w:rPr/>
        <w:t xml:space="preserve">environmental changes, such as </w:t>
      </w:r>
      <w:ins w:id="52" w:author="Matteo Marcantonio" w:date="2024-04-17T14:35:18Z">
        <w:r>
          <w:rPr/>
          <w:t xml:space="preserve">climate changes and </w:t>
        </w:r>
      </w:ins>
      <w:r>
        <w:rPr/>
        <w:t>shifting land use.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ins w:id="53" w:author="Matteo Marcantonio" w:date="2024-04-17T14:35:38Z">
        <w:r>
          <w:rPr>
            <w:lang w:val="en-GB"/>
          </w:rPr>
          <w:t xml:space="preserve">Remotely sensing </w:t>
        </w:r>
      </w:ins>
      <w:ins w:id="54" w:author="Matteo Marcantonio" w:date="2024-04-17T14:36:03Z">
        <w:r>
          <w:rPr>
            <w:lang w:val="en-GB"/>
          </w:rPr>
          <w:t xml:space="preserve">applications generate </w:t>
        </w:r>
      </w:ins>
      <w:ins w:id="55" w:author="Matteo Marcantonio" w:date="2024-04-17T14:36:03Z">
        <w:r>
          <w:rPr>
            <w:lang w:val="en-GB"/>
          </w:rPr>
          <w:t>large</w:t>
        </w:r>
      </w:ins>
      <w:ins w:id="56" w:author="Matteo Marcantonio" w:date="2024-04-17T14:36:03Z">
        <w:r>
          <w:rPr>
            <w:lang w:val="en-GB"/>
          </w:rPr>
          <w:t xml:space="preserve"> quanti</w:t>
        </w:r>
      </w:ins>
      <w:ins w:id="57" w:author="Matteo Marcantonio" w:date="2024-04-17T14:36:03Z">
        <w:r>
          <w:rPr>
            <w:lang w:val="en-GB"/>
          </w:rPr>
          <w:t>ties</w:t>
        </w:r>
      </w:ins>
      <w:ins w:id="58" w:author="Matteo Marcantonio" w:date="2024-04-17T14:36:03Z">
        <w:r>
          <w:rPr>
            <w:lang w:val="en-GB"/>
          </w:rPr>
          <w:t xml:space="preserve"> </w:t>
        </w:r>
      </w:ins>
      <w:ins w:id="59" w:author="Matteo Marcantonio" w:date="2024-04-17T14:36:03Z">
        <w:r>
          <w:rPr>
            <w:lang w:val="en-GB"/>
          </w:rPr>
          <w:t xml:space="preserve">of </w:t>
        </w:r>
      </w:ins>
      <w:ins w:id="60" w:author="Matteo Marcantonio" w:date="2024-04-17T14:36:03Z">
        <w:r>
          <w:rPr>
            <w:lang w:val="en-GB"/>
          </w:rPr>
          <w:t xml:space="preserve">data </w:t>
        </w:r>
      </w:ins>
      <w:ins w:id="61" w:author="Matteo Marcantonio" w:date="2024-04-17T15:14:17Z">
        <w:r>
          <w:rPr>
            <w:lang w:val="en-GB"/>
          </w:rPr>
          <w:t xml:space="preserve">representing </w:t>
        </w:r>
      </w:ins>
      <w:ins w:id="62" w:author="Matteo Marcantonio" w:date="2024-04-17T14:37:01Z">
        <w:r>
          <w:rPr>
            <w:lang w:val="en-GB"/>
          </w:rPr>
          <w:t xml:space="preserve">the state of Earth surface with </w:t>
        </w:r>
      </w:ins>
      <w:ins w:id="63" w:author="Matteo Marcantonio" w:date="2024-04-17T14:37:01Z">
        <w:r>
          <w:rPr>
            <w:lang w:val="en-GB"/>
          </w:rPr>
          <w:t xml:space="preserve">almost </w:t>
        </w:r>
      </w:ins>
      <w:ins w:id="64" w:author="Matteo Marcantonio" w:date="2024-04-17T14:37:01Z">
        <w:r>
          <w:rPr>
            <w:lang w:val="en-GB"/>
          </w:rPr>
          <w:t>continuous spatio-temporal resolution. This “</w:t>
        </w:r>
      </w:ins>
      <w:ins w:id="65" w:author="Matteo Marcantonio" w:date="2024-04-17T14:37:01Z">
        <w:r>
          <w:rPr>
            <w:lang w:val="en-GB"/>
          </w:rPr>
          <w:t xml:space="preserve">big </w:t>
        </w:r>
      </w:ins>
      <w:ins w:id="66" w:author="Matteo Marcantonio" w:date="2024-04-17T14:37:01Z">
        <w:r>
          <w:rPr>
            <w:lang w:val="en-GB"/>
          </w:rPr>
          <w:t xml:space="preserve">data” </w:t>
        </w:r>
      </w:ins>
      <w:ins w:id="67" w:author="Matteo Marcantonio" w:date="2024-04-17T14:38:07Z">
        <w:r>
          <w:rPr>
            <w:lang w:val="en-GB"/>
          </w:rPr>
          <w:t xml:space="preserve">require to be summarised in meaningful ways to </w:t>
        </w:r>
      </w:ins>
      <w:ins w:id="68" w:author="Matteo Marcantonio" w:date="2024-04-17T14:39:05Z">
        <w:r>
          <w:rPr>
            <w:lang w:val="en-GB"/>
          </w:rPr>
          <w:t xml:space="preserve">describe ecosystems trends and patterns such as changes in ecosystem diversity. </w:t>
        </w:r>
      </w:ins>
      <w:ins w:id="69" w:author="Matteo Marcantonio" w:date="2024-04-17T15:17:13Z">
        <w:r>
          <w:rPr>
            <w:lang w:val="en-GB"/>
          </w:rPr>
          <w:t>To this end, information theory has been applied to remote data for many years to derive indices of environmental diversity.</w:t>
        </w:r>
      </w:ins>
      <w:ins w:id="70" w:author="Matteo Marcantonio" w:date="2024-04-17T15:15:01Z">
        <w:r>
          <w:rPr>
            <w:lang w:val="en-GB"/>
          </w:rPr>
          <w:t xml:space="preserve"> </w:t>
        </w:r>
      </w:ins>
      <w:ins w:id="71" w:author="Matteo Marcantonio" w:date="2024-04-17T14:41:17Z">
        <w:r>
          <w:rPr>
            <w:lang w:val="en-GB"/>
          </w:rPr>
          <w:t>For example,</w:t>
        </w:r>
      </w:ins>
      <w:ins w:id="72" w:author="Matteo Marcantonio" w:date="2024-04-17T14:41:17Z">
        <w:r>
          <w:rPr/>
          <w:t xml:space="preserve"> </w:t>
        </w:r>
      </w:ins>
      <w:r>
        <w:rPr/>
        <w:t>Shannon's H value has been widely used as a proxy</w:t>
      </w:r>
      <w:del w:id="73" w:author="Matteo Marcantonio" w:date="2024-04-17T15:17:37Z">
        <w:r>
          <w:rPr/>
          <w:delText xml:space="preserve"> </w:delText>
        </w:r>
      </w:del>
      <w:ins w:id="74" w:author="Matteo Marcantonio" w:date="2024-04-17T14:41:25Z">
        <w:r>
          <w:rPr/>
          <w:t xml:space="preserve"> </w:t>
        </w:r>
      </w:ins>
      <w:moveFrom w:id="75" w:author="Matteo Marcantonio" w:date="2024-04-17T15:17:38Z">
        <w:r>
          <w:rPr/>
          <w:t xml:space="preserve">for </w:t>
        </w:r>
      </w:moveFrom>
      <w:moveTo w:id="76" w:author="Matteo Marcantonio" w:date="2024-04-17T15:17:43Z">
        <w:r>
          <w:rPr/>
          <w:t>for</w:t>
        </w:r>
      </w:moveTo>
      <w:ins w:id="77" w:author="Matteo Marcantonio" w:date="2024-04-17T15:17:44Z">
        <w:r>
          <w:rPr/>
          <w:t xml:space="preserve"> estimating species</w:t>
        </w:r>
      </w:ins>
      <w:ins w:id="78" w:author="Matteo Marcantonio" w:date="2024-04-17T15:18:17Z">
        <w:r>
          <w:rPr/>
          <w:t xml:space="preserve"> </w:t>
        </w:r>
      </w:ins>
      <w:del w:id="79" w:author="Matteo Marcantonio" w:date="2024-04-17T15:17:56Z">
        <w:r>
          <w:rPr/>
          <w:delText>bio</w:delText>
        </w:r>
      </w:del>
      <w:r>
        <w:rPr/>
        <w:t>diversity</w:t>
      </w:r>
      <w:ins w:id="80" w:author="Matteo Marcantonio" w:date="2024-04-17T15:17:28Z">
        <w:r>
          <w:rPr/>
          <w:t xml:space="preserve"> </w:t>
        </w:r>
      </w:ins>
      <w:r>
        <w:rPr/>
        <w:t>, but</w:t>
      </w:r>
    </w:p>
    <w:p>
      <w:pPr>
        <w:pStyle w:val="Normal"/>
        <w:bidi w:val="0"/>
        <w:jc w:val="left"/>
        <w:rPr/>
      </w:pPr>
      <w:r>
        <w:rPr/>
        <w:t xml:space="preserve">can be inadequate when applied to </w:t>
      </w:r>
      <w:del w:id="81" w:author="Matteo Marcantonio" w:date="2024-04-17T15:18:25Z">
        <w:r>
          <w:rPr/>
          <w:delText xml:space="preserve">the new kinds of </w:delText>
        </w:r>
      </w:del>
      <w:r>
        <w:rPr/>
        <w:t>data generated by</w:t>
      </w:r>
    </w:p>
    <w:p>
      <w:pPr>
        <w:pStyle w:val="Normal"/>
        <w:bidi w:val="0"/>
        <w:jc w:val="left"/>
        <w:rPr/>
      </w:pPr>
      <w:r>
        <w:rPr/>
        <w:t>remote sensing platforms (e.g. images from Earth observation</w:t>
      </w:r>
    </w:p>
    <w:p>
      <w:pPr>
        <w:pStyle w:val="Normal"/>
        <w:bidi w:val="0"/>
        <w:jc w:val="left"/>
        <w:rPr/>
      </w:pPr>
      <w:r>
        <w:rPr/>
        <w:t xml:space="preserve">satellites). To create </w:t>
      </w:r>
      <w:commentRangeStart w:id="5"/>
      <w:r>
        <w:rPr/>
        <w:t>quantified</w:t>
      </w:r>
      <w:ins w:id="82" w:author="Matteo Marcantonio" w:date="2024-04-17T14:40:55Z">
        <w:r>
          <w:rPr/>
        </w:r>
      </w:ins>
      <w:commentRangeEnd w:id="5"/>
      <w:r>
        <w:commentReference w:id="5"/>
      </w:r>
      <w:r>
        <w:rPr/>
        <w:t xml:space="preserve"> data from ecosystems, most analytical</w:t>
      </w:r>
    </w:p>
    <w:p>
      <w:pPr>
        <w:pStyle w:val="Normal"/>
        <w:bidi w:val="0"/>
        <w:jc w:val="left"/>
        <w:rPr/>
      </w:pPr>
      <w:r>
        <w:rPr/>
        <w:t>approaches assess discrete points within the ecosystem, such as those</w:t>
      </w:r>
    </w:p>
    <w:p>
      <w:pPr>
        <w:pStyle w:val="Normal"/>
        <w:bidi w:val="0"/>
        <w:jc w:val="left"/>
        <w:rPr/>
      </w:pPr>
      <w:r>
        <w:rPr/>
        <w:t>from a quadrat, or pixels in the case of aerial remote sensing datasets.</w:t>
      </w:r>
    </w:p>
    <w:p>
      <w:pPr>
        <w:pStyle w:val="Normal"/>
        <w:bidi w:val="0"/>
        <w:jc w:val="left"/>
        <w:rPr/>
      </w:pPr>
      <w:r>
        <w:rPr/>
        <w:t>One limitation is that Shannon's H value is that it does not consider</w:t>
      </w:r>
    </w:p>
    <w:p>
      <w:pPr>
        <w:pStyle w:val="Normal"/>
        <w:bidi w:val="0"/>
        <w:jc w:val="left"/>
        <w:rPr/>
      </w:pPr>
      <w:r>
        <w:rPr/>
        <w:t>the distance between each sampled point (whether they are species,</w:t>
      </w:r>
    </w:p>
    <w:p>
      <w:pPr>
        <w:pStyle w:val="Normal"/>
        <w:bidi w:val="0"/>
        <w:jc w:val="left"/>
        <w:rPr/>
      </w:pPr>
      <w:r>
        <w:rPr/>
        <w:t>pixel, or any other quantitative abstractions of an observation). This</w:t>
      </w:r>
    </w:p>
    <w:p>
      <w:pPr>
        <w:pStyle w:val="Normal"/>
        <w:bidi w:val="0"/>
        <w:jc w:val="left"/>
        <w:rPr/>
      </w:pPr>
      <w:r>
        <w:rPr/>
        <w:t>approach treats all objects within a dataset as equally distant from one</w:t>
      </w:r>
    </w:p>
    <w:p>
      <w:pPr>
        <w:pStyle w:val="Normal"/>
        <w:bidi w:val="0"/>
        <w:jc w:val="left"/>
        <w:rPr/>
      </w:pPr>
      <w:r>
        <w:rPr/>
        <w:t>another</w:t>
      </w:r>
      <w:ins w:id="83" w:author="Matteo Marcantonio" w:date="2024-04-17T15:18:44Z">
        <w:r>
          <w:rPr/>
          <w:t xml:space="preserve"> </w:t>
        </w:r>
      </w:ins>
      <w:ins w:id="84" w:author="Matteo Marcantonio" w:date="2024-04-17T15:18:44Z">
        <w:r>
          <w:rPr/>
          <w:t xml:space="preserve">and can easily saturate if </w:t>
        </w:r>
      </w:ins>
      <w:ins w:id="85" w:author="Matteo Marcantonio" w:date="2024-04-17T15:19:02Z">
        <w:r>
          <w:rPr/>
          <w:t>objects within a dataset, even if just slightly, differ</w:t>
        </w:r>
      </w:ins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Rao's Quadratic Diversity Index (Rao's Q) adds space as a trait to its</w:t>
      </w:r>
    </w:p>
    <w:p>
      <w:pPr>
        <w:pStyle w:val="Normal"/>
        <w:bidi w:val="0"/>
        <w:jc w:val="left"/>
        <w:rPr/>
      </w:pPr>
      <w:r>
        <w:rPr/>
        <w:t>abstraction of biodiversity by accounting for the distance between</w:t>
      </w:r>
    </w:p>
    <w:p>
      <w:pPr>
        <w:pStyle w:val="Normal"/>
        <w:bidi w:val="0"/>
        <w:jc w:val="left"/>
        <w:rPr/>
      </w:pPr>
      <w:r>
        <w:rPr/>
        <w:t>observations within a study site. As a spatially informed alternative to</w:t>
      </w:r>
    </w:p>
    <w:p>
      <w:pPr>
        <w:pStyle w:val="Normal"/>
        <w:bidi w:val="0"/>
        <w:jc w:val="left"/>
        <w:rPr/>
      </w:pPr>
      <w:r>
        <w:rPr/>
        <w:t>Shannon's H, Rao's Q has been demonstrated experimentally to offer</w:t>
      </w:r>
    </w:p>
    <w:p>
      <w:pPr>
        <w:pStyle w:val="Normal"/>
        <w:bidi w:val="0"/>
        <w:jc w:val="left"/>
        <w:rPr/>
      </w:pPr>
      <w:r>
        <w:rPr/>
        <w:t>greater efficacy when representing biodiversity in aerial remote sensing</w:t>
      </w:r>
    </w:p>
    <w:p>
      <w:pPr>
        <w:pStyle w:val="Normal"/>
        <w:bidi w:val="0"/>
        <w:jc w:val="left"/>
        <w:rPr/>
      </w:pPr>
      <w:r>
        <w:rPr/>
        <w:t>datasets [@Rocchini2021], for which pixels are the discrete observation</w:t>
      </w:r>
    </w:p>
    <w:p>
      <w:pPr>
        <w:pStyle w:val="Normal"/>
        <w:bidi w:val="0"/>
        <w:jc w:val="left"/>
        <w:rPr/>
      </w:pPr>
      <w:r>
        <w:rPr/>
        <w:t>units. However, Rao's Q remains limited by its inability to assess trait</w:t>
      </w:r>
    </w:p>
    <w:p>
      <w:pPr>
        <w:pStyle w:val="Normal"/>
        <w:bidi w:val="0"/>
        <w:jc w:val="left"/>
        <w:rPr/>
      </w:pPr>
      <w:r>
        <w:rPr/>
        <w:t xml:space="preserve">change over time. Current implementations of the index </w:t>
      </w:r>
      <w:ins w:id="86" w:author="Matteo Marcantonio" w:date="2024-04-17T14:42:41Z">
        <w:r>
          <w:rPr/>
          <w:t>(for example in the rasterdiv R package</w:t>
        </w:r>
      </w:ins>
      <w:ins w:id="87" w:author="Matteo Marcantonio" w:date="2024-04-17T14:42:41Z">
        <w:r>
          <w:rPr/>
          <w:commentReference w:id="6"/>
        </w:r>
      </w:ins>
      <w:ins w:id="88" w:author="Matteo Marcantonio" w:date="2024-04-17T14:42:41Z">
        <w:r>
          <w:rPr/>
          <w:t xml:space="preserve">) </w:t>
        </w:r>
      </w:ins>
      <w:r>
        <w:rPr/>
        <w:t>only assess one</w:t>
      </w:r>
    </w:p>
    <w:p>
      <w:pPr>
        <w:pStyle w:val="Normal"/>
        <w:bidi w:val="0"/>
        <w:jc w:val="left"/>
        <w:rPr/>
      </w:pPr>
      <w:r>
        <w:rPr/>
        <w:t>snapshot of the data at a time. We set out to overcome this limitation</w:t>
      </w:r>
    </w:p>
    <w:p>
      <w:pPr>
        <w:pStyle w:val="Normal"/>
        <w:bidi w:val="0"/>
        <w:jc w:val="left"/>
        <w:rPr/>
      </w:pPr>
      <w:r>
        <w:rPr/>
        <w:t>by incorporating Time-Weighted Dynamic Time Warping (TWDTW) to include</w:t>
      </w:r>
    </w:p>
    <w:p>
      <w:pPr>
        <w:pStyle w:val="Normal"/>
        <w:bidi w:val="0"/>
        <w:jc w:val="left"/>
        <w:rPr/>
      </w:pPr>
      <w:r>
        <w:rPr/>
        <w:t>time as a component of the distance variable within Rao's Q.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 The Purpose of (Time-Weighted) Dynamic Time Warping &amp; its Ecological Utility: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Dynamic Time Warping (DTW) is a mathematical approach used to compare</w:t>
      </w:r>
    </w:p>
    <w:p>
      <w:pPr>
        <w:pStyle w:val="Normal"/>
        <w:bidi w:val="0"/>
        <w:jc w:val="left"/>
        <w:rPr/>
      </w:pPr>
      <w:r>
        <w:rPr/>
        <w:t>data series when the timing of observations differs. It has been used in</w:t>
      </w:r>
    </w:p>
    <w:p>
      <w:pPr>
        <w:pStyle w:val="Normal"/>
        <w:bidi w:val="0"/>
        <w:jc w:val="left"/>
        <w:rPr/>
      </w:pPr>
      <w:r>
        <w:rPr/>
        <w:t>a variety of disciplines. DTW works by finding the smallest distance</w:t>
      </w:r>
    </w:p>
    <w:p>
      <w:pPr>
        <w:pStyle w:val="Normal"/>
        <w:bidi w:val="0"/>
        <w:jc w:val="left"/>
        <w:rPr/>
      </w:pPr>
      <w:r>
        <w:rPr/>
        <w:t>between two time series.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However, by flattening the differences in timing, biologically</w:t>
      </w:r>
    </w:p>
    <w:p>
      <w:pPr>
        <w:pStyle w:val="Normal"/>
        <w:bidi w:val="0"/>
        <w:jc w:val="left"/>
        <w:rPr/>
      </w:pPr>
      <w:r>
        <w:rPr/>
        <w:t>significant differences can also be obscured, such as when comparing</w:t>
      </w:r>
    </w:p>
    <w:p>
      <w:pPr>
        <w:pStyle w:val="Normal"/>
        <w:bidi w:val="0"/>
        <w:jc w:val="left"/>
        <w:rPr/>
      </w:pPr>
      <w:r>
        <w:rPr/>
        <w:t>plant phenology. For instance, many tree species require a minimum</w:t>
      </w:r>
    </w:p>
    <w:p>
      <w:pPr>
        <w:pStyle w:val="Normal"/>
        <w:bidi w:val="0"/>
        <w:jc w:val="left"/>
        <w:rPr/>
      </w:pPr>
      <w:r>
        <w:rPr/>
        <w:t>number of Growing Degree Hours (GDH) to commence their springtime</w:t>
      </w:r>
    </w:p>
    <w:p>
      <w:pPr>
        <w:pStyle w:val="Normal"/>
        <w:bidi w:val="0"/>
        <w:jc w:val="left"/>
        <w:rPr/>
      </w:pPr>
      <w:r>
        <w:rPr/>
        <w:t>budburst [@Fu2019]. Other ecosystem processes typically need to coincide</w:t>
      </w:r>
    </w:p>
    <w:p>
      <w:pPr>
        <w:pStyle w:val="Normal"/>
        <w:bidi w:val="0"/>
        <w:jc w:val="left"/>
        <w:rPr/>
      </w:pPr>
      <w:r>
        <w:rPr/>
        <w:t>with phenological events, so phenology timing represents an important</w:t>
      </w:r>
    </w:p>
    <w:p>
      <w:pPr>
        <w:pStyle w:val="Normal"/>
        <w:bidi w:val="0"/>
        <w:jc w:val="left"/>
        <w:rPr/>
      </w:pPr>
      <w:r>
        <w:rPr/>
        <w:t>differentiating factor for time series representing ecosystems with</w:t>
      </w:r>
    </w:p>
    <w:p>
      <w:pPr>
        <w:pStyle w:val="Normal"/>
        <w:bidi w:val="0"/>
        <w:jc w:val="left"/>
        <w:rPr/>
      </w:pPr>
      <w:r>
        <w:rPr/>
        <w:t>plants.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TWDTW approach rectifies this by including a cost to aligning pixels</w:t>
      </w:r>
    </w:p>
    <w:p>
      <w:pPr>
        <w:pStyle w:val="Normal"/>
        <w:bidi w:val="0"/>
        <w:jc w:val="left"/>
        <w:rPr/>
      </w:pPr>
      <w:r>
        <w:rPr/>
        <w:t>with greater temporal separation. Therefore, the TWDTW function is less</w:t>
      </w:r>
    </w:p>
    <w:p>
      <w:pPr>
        <w:pStyle w:val="Normal"/>
        <w:bidi w:val="0"/>
        <w:jc w:val="left"/>
        <w:rPr/>
      </w:pPr>
      <w:r>
        <w:rPr/>
        <w:t>likely to match the time series to others which exhibit substantially</w:t>
      </w:r>
    </w:p>
    <w:p>
      <w:pPr>
        <w:pStyle w:val="Normal"/>
        <w:bidi w:val="0"/>
        <w:jc w:val="left"/>
        <w:rPr/>
      </w:pPr>
      <w:r>
        <w:rPr/>
        <w:t>different phenologies. This has been successfully demonstrated by</w:t>
      </w:r>
    </w:p>
    <w:p>
      <w:pPr>
        <w:pStyle w:val="Normal"/>
        <w:bidi w:val="0"/>
        <w:jc w:val="left"/>
        <w:rPr/>
      </w:pPr>
      <w:r>
        <w:rPr/>
        <w:t>[@Maus2016] to classify changing land use patterns in the Brazilian</w:t>
      </w:r>
    </w:p>
    <w:p>
      <w:pPr>
        <w:pStyle w:val="Normal"/>
        <w:bidi w:val="0"/>
        <w:jc w:val="left"/>
        <w:rPr/>
      </w:pPr>
      <w:r>
        <w:rPr/>
        <w:t>Amazon, and was a more effective tool than standard DTW when applied to</w:t>
      </w:r>
    </w:p>
    <w:p>
      <w:pPr>
        <w:pStyle w:val="Normal"/>
        <w:bidi w:val="0"/>
        <w:jc w:val="left"/>
        <w:rPr/>
      </w:pPr>
      <w:r>
        <w:rPr/>
        <w:t>heterogeneous biological environments like these.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Equation: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![TWDTW Equation from Maus</w:t>
      </w:r>
      <w:ins w:id="89" w:author="Matteo Marcantonio" w:date="2024-04-17T15:26:05Z">
        <w:r>
          <w:rPr/>
          <w:commentReference w:id="7"/>
        </w:r>
      </w:ins>
    </w:p>
    <w:p>
      <w:pPr>
        <w:pStyle w:val="Normal"/>
        <w:bidi w:val="0"/>
        <w:jc w:val="left"/>
        <w:rPr/>
      </w:pPr>
      <w:r>
        <w:rPr/>
        <w:t>2016](Figures-Images-USW/TWDTW%20Equation%20from%20Maus%202016.png)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Reproduced from Maus [@Maus2016]. In addition to the standard cost</w:t>
      </w:r>
    </w:p>
    <w:p>
      <w:pPr>
        <w:pStyle w:val="Normal"/>
        <w:bidi w:val="0"/>
        <w:jc w:val="left"/>
        <w:rPr/>
      </w:pPr>
      <w:r>
        <w:rPr/>
        <w:t>matrix of the DTW function, they also propose the equation above to</w:t>
      </w:r>
    </w:p>
    <w:p>
      <w:pPr>
        <w:pStyle w:val="Normal"/>
        <w:bidi w:val="0"/>
        <w:jc w:val="left"/>
        <w:rPr/>
      </w:pPr>
      <w:r>
        <w:rPr/>
        <w:t>implement a temporal cost. In the equation α is the steepness of the</w:t>
      </w:r>
    </w:p>
    <w:p>
      <w:pPr>
        <w:pStyle w:val="Normal"/>
        <w:bidi w:val="0"/>
        <w:jc w:val="left"/>
        <w:rPr/>
      </w:pPr>
      <w:r>
        <w:rPr/>
        <w:t>logistic function used for penalisation of time distance, and β is the</w:t>
      </w:r>
    </w:p>
    <w:p>
      <w:pPr>
        <w:pStyle w:val="Normal"/>
        <w:bidi w:val="0"/>
        <w:jc w:val="left"/>
        <w:rPr/>
      </w:pPr>
      <w:r>
        <w:rPr/>
        <w:t>midpoint of the curve. Lastly, $g(ti,tj)$ represents the time elapsed</w:t>
      </w:r>
    </w:p>
    <w:p>
      <w:pPr>
        <w:pStyle w:val="Normal"/>
        <w:bidi w:val="0"/>
        <w:jc w:val="left"/>
        <w:rPr/>
      </w:pPr>
      <w:r>
        <w:rPr/>
        <w:t>between the dates evaluated in the match ($ti$ and $tj$ times of the</w:t>
      </w:r>
    </w:p>
    <w:p>
      <w:pPr>
        <w:pStyle w:val="Normal"/>
        <w:bidi w:val="0"/>
        <w:jc w:val="left"/>
        <w:rPr/>
      </w:pPr>
      <w:r>
        <w:rPr/>
        <w:t>"i"th and "j"th observations).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 this manuscript, we used optical aerial remote sensing data</w:t>
      </w:r>
      <w:ins w:id="90" w:author="Matteo Marcantonio" w:date="2024-04-17T14:43:34Z">
        <w:r>
          <w:rPr/>
          <w:t xml:space="preserve"> </w:t>
        </w:r>
      </w:ins>
      <w:ins w:id="91" w:author="Matteo Marcantonio" w:date="2024-04-17T14:43:34Z">
        <w:r>
          <w:rPr/>
          <w:t>from Sentinel-2</w:t>
        </w:r>
      </w:ins>
      <w:ins w:id="92" w:author="Matteo Marcantonio" w:date="2024-04-17T14:43:34Z">
        <w:r>
          <w:rPr/>
          <w:commentReference w:id="8"/>
        </w:r>
      </w:ins>
      <w:r>
        <w:rPr/>
        <w:t xml:space="preserve"> derived</w:t>
      </w:r>
    </w:p>
    <w:p>
      <w:pPr>
        <w:pStyle w:val="Normal"/>
        <w:bidi w:val="0"/>
        <w:jc w:val="left"/>
        <w:rPr/>
      </w:pPr>
      <w:r>
        <w:rPr/>
        <w:t>from a small</w:t>
      </w:r>
      <w:ins w:id="93" w:author="Matteo Marcantonio" w:date="2024-04-17T14:43:54Z">
        <w:r>
          <w:rPr/>
          <w:commentReference w:id="9"/>
        </w:r>
      </w:ins>
      <w:r>
        <w:rPr/>
        <w:t>, grazed grassland site in Calabria, Italy to demonstrate</w:t>
      </w:r>
    </w:p>
    <w:p>
      <w:pPr>
        <w:pStyle w:val="Normal"/>
        <w:bidi w:val="0"/>
        <w:jc w:val="left"/>
        <w:rPr/>
      </w:pPr>
      <w:r>
        <w:rPr/>
        <w:t>and evaluate our R-based implementation of phenology into Rao's Q index.</w:t>
      </w:r>
    </w:p>
    <w:p>
      <w:pPr>
        <w:pStyle w:val="Normal"/>
        <w:bidi w:val="0"/>
        <w:jc w:val="left"/>
        <w:rPr/>
      </w:pPr>
      <w:r>
        <w:rPr/>
        <w:t>We also evaluate its efficacy in comparison to Shannon's H and</w:t>
      </w:r>
    </w:p>
    <w:p>
      <w:pPr>
        <w:pStyle w:val="Normal"/>
        <w:bidi w:val="0"/>
        <w:jc w:val="left"/>
        <w:rPr/>
      </w:pPr>
      <w:r>
        <w:rPr/>
        <w:t>unmodified Rao's Q indices.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Case Study and Results: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 Implementation within rasterdiv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We implemented this method within the existing `paRao()` function of the</w:t>
      </w:r>
    </w:p>
    <w:p>
      <w:pPr>
        <w:pStyle w:val="Normal"/>
        <w:bidi w:val="0"/>
        <w:jc w:val="left"/>
        <w:rPr/>
      </w:pPr>
      <w:r>
        <w:rPr/>
        <w:t>rasterdiv R package</w:t>
      </w:r>
      <w:del w:id="94" w:author="Matteo Marcantonio" w:date="2024-04-17T14:45:16Z">
        <w:r>
          <w:rPr/>
          <w:delText>. We used the</w:delText>
        </w:r>
      </w:del>
      <w:ins w:id="95" w:author="Matteo Marcantonio" w:date="2024-04-17T14:45:16Z">
        <w:r>
          <w:rPr/>
          <w:t xml:space="preserve"> </w:t>
        </w:r>
      </w:ins>
      <w:ins w:id="96" w:author="Matteo Marcantonio" w:date="2024-04-17T14:45:16Z">
        <w:r>
          <w:rPr/>
          <w:t>employing</w:t>
        </w:r>
      </w:ins>
      <w:r>
        <w:rPr/>
        <w:t xml:space="preserve"> </w:t>
      </w:r>
      <w:ins w:id="97" w:author="Matteo Marcantonio" w:date="2024-04-17T14:45:24Z">
        <w:r>
          <w:rPr/>
          <w:t xml:space="preserve">the </w:t>
        </w:r>
      </w:ins>
      <w:r>
        <w:rPr/>
        <w:t>`twtwd` function from the `twdtw` R</w:t>
      </w:r>
    </w:p>
    <w:p>
      <w:pPr>
        <w:pStyle w:val="Normal"/>
        <w:bidi w:val="0"/>
        <w:jc w:val="left"/>
        <w:rPr/>
      </w:pPr>
      <w:r>
        <w:rPr/>
        <w:t>package [@Maus2019]</w:t>
      </w:r>
      <w:del w:id="98" w:author="Matteo Marcantonio" w:date="2024-04-17T14:44:25Z">
        <w:r>
          <w:rPr/>
          <w:delText>.</w:delText>
        </w:r>
      </w:del>
      <w:ins w:id="99" w:author="Matteo Marcantonio" w:date="2024-04-17T14:44:25Z">
        <w:r>
          <w:rPr/>
          <w:t xml:space="preserve"> </w:t>
        </w:r>
      </w:ins>
      <w:ins w:id="100" w:author="Matteo Marcantonio" w:date="2024-04-17T14:44:25Z">
        <w:r>
          <w:rPr/>
          <w:t>that</w:t>
        </w:r>
      </w:ins>
      <w:r>
        <w:rPr/>
        <w:t xml:space="preserve"> </w:t>
      </w:r>
      <w:del w:id="101" w:author="Matteo Marcantonio" w:date="2024-04-17T14:44:33Z">
        <w:r>
          <w:rPr/>
          <w:delText>This package</w:delText>
        </w:r>
      </w:del>
      <w:r>
        <w:rPr/>
        <w:t xml:space="preserve"> </w:t>
      </w:r>
      <w:del w:id="102" w:author="Matteo Marcantonio" w:date="2024-04-17T14:45:33Z">
        <w:r>
          <w:rPr/>
          <w:delText>uses</w:delText>
        </w:r>
      </w:del>
      <w:ins w:id="103" w:author="Matteo Marcantonio" w:date="2024-04-17T14:45:33Z">
        <w:r>
          <w:rPr/>
          <w:t>is</w:t>
        </w:r>
      </w:ins>
      <w:r>
        <w:rPr/>
        <w:t xml:space="preserve"> </w:t>
      </w:r>
      <w:ins w:id="104" w:author="Matteo Marcantonio" w:date="2024-04-17T14:44:35Z">
        <w:r>
          <w:rPr/>
          <w:t xml:space="preserve">a wrapper for a </w:t>
        </w:r>
      </w:ins>
      <w:r>
        <w:rPr/>
        <w:t xml:space="preserve">C++ </w:t>
      </w:r>
      <w:ins w:id="105" w:author="Matteo Marcantonio" w:date="2024-04-17T14:44:38Z">
        <w:r>
          <w:rPr/>
          <w:t xml:space="preserve">implementation </w:t>
        </w:r>
      </w:ins>
      <w:del w:id="106" w:author="Matteo Marcantonio" w:date="2024-04-17T14:44:42Z">
        <w:r>
          <w:rPr/>
          <w:delText xml:space="preserve">to compute the </w:delText>
        </w:r>
      </w:del>
      <w:ins w:id="107" w:author="Matteo Marcantonio" w:date="2024-04-17T14:44:42Z">
        <w:r>
          <w:rPr/>
          <w:t xml:space="preserve">of </w:t>
        </w:r>
      </w:ins>
      <w:r>
        <w:rPr/>
        <w:t>TWDTW.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The </w:t>
      </w:r>
      <w:ins w:id="108" w:author="Matteo Marcantonio" w:date="2024-04-17T14:46:05Z">
        <w:r>
          <w:rPr/>
          <w:t xml:space="preserve">Rao’s index with twdtw distance calculated over a time-series of imageries can thus be </w:t>
        </w:r>
      </w:ins>
      <w:del w:id="109" w:author="Matteo Marcantonio" w:date="2024-04-17T14:46:37Z">
        <w:r>
          <w:rPr/>
          <w:delText>resulting implementation of our code is as follows</w:delText>
        </w:r>
      </w:del>
      <w:ins w:id="110" w:author="Matteo Marcantonio" w:date="2024-04-17T14:46:39Z">
        <w:r>
          <w:rPr/>
          <w:t xml:space="preserve"> </w:t>
        </w:r>
      </w:ins>
      <w:ins w:id="111" w:author="Matteo Marcantonio" w:date="2024-04-17T14:46:39Z">
        <w:r>
          <w:rPr/>
          <w:t>derived using the following R function</w:t>
        </w:r>
      </w:ins>
      <w:r>
        <w:rPr/>
        <w:t>:</w:t>
      </w:r>
    </w:p>
    <w:p>
      <w:pPr>
        <w:pStyle w:val="Normal"/>
        <w:bidi w:val="0"/>
        <w:jc w:val="left"/>
        <w:rPr/>
      </w:pPr>
      <w:r>
        <w:rPr/>
        <w:t>`paRao(x=time.series, time_vector=time, window=11, alpha=1, na.tolerance=0, method="multidimension", dist_m="twdtw", simplify=4, np=8)`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arguments and our input parameters of which are: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`x` An `(X,Y,Z)` raster stack (or cube) of spectral data, where the X</w:t>
      </w:r>
    </w:p>
    <w:p>
      <w:pPr>
        <w:pStyle w:val="Normal"/>
        <w:bidi w:val="0"/>
        <w:jc w:val="left"/>
        <w:rPr/>
      </w:pPr>
      <w:r>
        <w:rPr/>
        <w:t>and Y axes represent discrete pixel values, and each layer of the Z axis</w:t>
      </w:r>
    </w:p>
    <w:p>
      <w:pPr>
        <w:pStyle w:val="Normal"/>
        <w:bidi w:val="0"/>
        <w:jc w:val="left"/>
        <w:rPr/>
      </w:pPr>
      <w:r>
        <w:rPr/>
        <w:t>is a a different temporal snapshot of the raster layer. In our study,</w:t>
      </w:r>
    </w:p>
    <w:p>
      <w:pPr>
        <w:pStyle w:val="Normal"/>
        <w:bidi w:val="0"/>
        <w:jc w:val="left"/>
        <w:rPr/>
      </w:pPr>
      <w:r>
        <w:rPr/>
        <w:t>this is the Sentinel derived time series of our study site in Calabria.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`time_vector` A vector of dates corresponding to every point in the</w:t>
      </w:r>
    </w:p>
    <w:p>
      <w:pPr>
        <w:pStyle w:val="Normal"/>
        <w:bidi w:val="0"/>
        <w:jc w:val="left"/>
        <w:rPr/>
      </w:pPr>
      <w:r>
        <w:rPr/>
        <w:t>raster time series, which must be the same as the `Z` axis from the `x`</w:t>
      </w:r>
    </w:p>
    <w:p>
      <w:pPr>
        <w:pStyle w:val="Normal"/>
        <w:bidi w:val="0"/>
        <w:jc w:val="left"/>
        <w:rPr/>
      </w:pPr>
      <w:r>
        <w:rPr/>
        <w:t>variable. All pixels in the input time series must share the same</w:t>
      </w:r>
    </w:p>
    <w:p>
      <w:pPr>
        <w:pStyle w:val="Normal"/>
        <w:bidi w:val="0"/>
        <w:jc w:val="left"/>
        <w:rPr/>
      </w:pPr>
      <w:r>
        <w:rPr/>
        <w:t>temporal spacing as the temporal pattern to which it is being compared</w:t>
      </w:r>
    </w:p>
    <w:p>
      <w:pPr>
        <w:pStyle w:val="Normal"/>
        <w:bidi w:val="0"/>
        <w:jc w:val="left"/>
        <w:rPr/>
      </w:pPr>
      <w:r>
        <w:rPr/>
        <w:t>(i.e. if the time series has observations on days `c(1, 3, 7, ...)`,</w:t>
      </w:r>
    </w:p>
    <w:p>
      <w:pPr>
        <w:pStyle w:val="Normal"/>
        <w:bidi w:val="0"/>
        <w:jc w:val="left"/>
        <w:rPr/>
      </w:pPr>
      <w:r>
        <w:rPr/>
        <w:t>then the pattern it is being compared to must also have observations on</w:t>
      </w:r>
    </w:p>
    <w:p>
      <w:pPr>
        <w:pStyle w:val="Normal"/>
        <w:bidi w:val="0"/>
        <w:jc w:val="left"/>
        <w:rPr/>
      </w:pPr>
      <w:r>
        <w:rPr/>
        <w:t>days `c(1, 3, 7, ...)`.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`steepness` A continuous numeric value corresponding to the α variable</w:t>
      </w:r>
    </w:p>
    <w:p>
      <w:pPr>
        <w:pStyle w:val="Normal"/>
        <w:bidi w:val="0"/>
        <w:jc w:val="left"/>
        <w:rPr/>
      </w:pPr>
      <w:r>
        <w:rPr/>
        <w:t>from the time-weighting function in Maus [@Maus2016]. Lower or higher</w:t>
      </w:r>
    </w:p>
    <w:p>
      <w:pPr>
        <w:pStyle w:val="Normal"/>
        <w:bidi w:val="0"/>
        <w:jc w:val="left"/>
        <w:rPr/>
      </w:pPr>
      <w:r>
        <w:rPr/>
        <w:t>values of α ...increase or decrease?... penalisation for deviations from</w:t>
      </w:r>
    </w:p>
    <w:p>
      <w:pPr>
        <w:pStyle w:val="Normal"/>
        <w:bidi w:val="0"/>
        <w:jc w:val="left"/>
        <w:rPr/>
      </w:pPr>
      <w:r>
        <w:rPr/>
        <w:t>the pattern time.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`midpoint` A numeric value corresponding to the β variable from the</w:t>
      </w:r>
    </w:p>
    <w:p>
      <w:pPr>
        <w:pStyle w:val="Normal"/>
        <w:bidi w:val="0"/>
        <w:jc w:val="left"/>
        <w:rPr/>
      </w:pPr>
      <w:r>
        <w:rPr/>
        <w:t>time-weighting function in Maus [@Maus2016]. The input data must be of</w:t>
      </w:r>
    </w:p>
    <w:p>
      <w:pPr>
        <w:pStyle w:val="Normal"/>
        <w:bidi w:val="0"/>
        <w:jc w:val="left"/>
        <w:rPr/>
      </w:pPr>
      <w:r>
        <w:rPr/>
        <w:t>the unit specified by the `time_scale` argument (i.e. it should be</w:t>
      </w:r>
    </w:p>
    <w:p>
      <w:pPr>
        <w:pStyle w:val="Normal"/>
        <w:bidi w:val="0"/>
        <w:jc w:val="left"/>
        <w:rPr/>
      </w:pPr>
      <w:r>
        <w:rPr/>
        <w:t>expressed in days).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`cycle_length` A string value. Valid input arguments are "year"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`time_scale` "day"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Other arguments remain unchanged.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 Study Site Description: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study site was a small (5 hectare) patch within the Macchia Sacra</w:t>
      </w:r>
    </w:p>
    <w:p>
      <w:pPr>
        <w:pStyle w:val="Normal"/>
        <w:bidi w:val="0"/>
        <w:jc w:val="left"/>
        <w:rPr/>
      </w:pPr>
      <w:r>
        <w:rPr/>
        <w:t>Special Protection Area. It was selected as it was suitable for thorough</w:t>
      </w:r>
    </w:p>
    <w:p>
      <w:pPr>
        <w:pStyle w:val="Normal"/>
        <w:bidi w:val="0"/>
        <w:jc w:val="left"/>
        <w:rPr/>
      </w:pPr>
      <w:r>
        <w:rPr/>
        <w:t>imaging by drone, as this formed the basis of our ground-truthed</w:t>
      </w:r>
    </w:p>
    <w:p>
      <w:pPr>
        <w:pStyle w:val="Normal"/>
        <w:bidi w:val="0"/>
        <w:jc w:val="left"/>
        <w:rPr/>
      </w:pPr>
      <w:r>
        <w:rPr/>
        <w:t>observations of Biodiversity. With the expertise in classification</w:t>
      </w:r>
    </w:p>
    <w:p>
      <w:pPr>
        <w:pStyle w:val="Normal"/>
        <w:bidi w:val="0"/>
        <w:jc w:val="left"/>
        <w:rPr/>
      </w:pPr>
      <w:r>
        <w:rPr/>
        <w:t xml:space="preserve">imparted by </w:t>
      </w:r>
      <w:del w:id="112" w:author="Matteo Marcantonio" w:date="2024-04-17T14:48:33Z">
        <w:r>
          <w:rPr/>
          <w:delText>one of our co-authors</w:delText>
        </w:r>
      </w:del>
      <w:ins w:id="113" w:author="Matteo Marcantonio" w:date="2024-04-17T14:48:33Z">
        <w:r>
          <w:rPr/>
          <w:t>a an expert bonatist</w:t>
        </w:r>
      </w:ins>
      <w:r>
        <w:rPr/>
        <w:t xml:space="preserve">, we defined 8 types of </w:t>
      </w:r>
      <w:del w:id="114" w:author="Matteo Marcantonio" w:date="2024-04-17T14:48:53Z">
        <w:r>
          <w:rPr/>
          <w:delText>ecological</w:delText>
        </w:r>
      </w:del>
      <w:ins w:id="115" w:author="Matteo Marcantonio" w:date="2024-04-17T14:48:53Z">
        <w:r>
          <w:rPr/>
          <w:t>plant</w:t>
        </w:r>
      </w:ins>
    </w:p>
    <w:p>
      <w:pPr>
        <w:pStyle w:val="Normal"/>
        <w:bidi w:val="0"/>
        <w:jc w:val="left"/>
        <w:rPr/>
      </w:pPr>
      <w:r>
        <w:rPr/>
        <w:t>communities within the study site</w:t>
      </w:r>
      <w:ins w:id="116" w:author="Matteo Marcantonio" w:date="2024-04-17T15:20:31Z">
        <w:r>
          <w:rPr/>
          <w:t xml:space="preserve"> </w:t>
        </w:r>
      </w:ins>
      <w:ins w:id="117" w:author="Matteo Marcantonio" w:date="2024-04-17T15:20:31Z">
        <w:r>
          <w:rPr/>
          <w:t>(Figure 1)</w:t>
        </w:r>
      </w:ins>
      <w:r>
        <w:rPr/>
        <w:t xml:space="preserve">. </w:t>
      </w:r>
    </w:p>
    <w:p>
      <w:pPr>
        <w:pStyle w:val="Normal"/>
        <w:bidi w:val="0"/>
        <w:jc w:val="left"/>
        <w:rPr/>
      </w:pPr>
      <w:r>
        <w:rPr/>
        <w:t>The area is characterized by the</w:t>
      </w:r>
    </w:p>
    <w:p>
      <w:pPr>
        <w:pStyle w:val="Normal"/>
        <w:bidi w:val="0"/>
        <w:jc w:val="left"/>
        <w:rPr/>
      </w:pPr>
      <w:r>
        <w:rPr/>
        <w:t>presence of a road on on the north-east part of the site. From the level</w:t>
      </w:r>
    </w:p>
    <w:p>
      <w:pPr>
        <w:pStyle w:val="Normal"/>
        <w:bidi w:val="0"/>
        <w:jc w:val="left"/>
        <w:rPr/>
      </w:pPr>
      <w:r>
        <w:rPr/>
        <w:t>of the road the elevation declines to a lower part that features a sharp</w:t>
      </w:r>
    </w:p>
    <w:p>
      <w:pPr>
        <w:pStyle w:val="Normal"/>
        <w:bidi w:val="0"/>
        <w:jc w:val="left"/>
        <w:rPr/>
      </w:pPr>
      <w:r>
        <w:rPr/>
        <w:t>canyon running south to west, the result of a previous small stream</w:t>
      </w:r>
    </w:p>
    <w:p>
      <w:pPr>
        <w:pStyle w:val="Normal"/>
        <w:bidi w:val="0"/>
        <w:jc w:val="left"/>
        <w:rPr/>
      </w:pPr>
      <w:r>
        <w:rPr/>
        <w:t>which had dried up by the time of our drone survey. This part of the</w:t>
      </w:r>
    </w:p>
    <w:p>
      <w:pPr>
        <w:pStyle w:val="Normal"/>
        <w:bidi w:val="0"/>
        <w:jc w:val="left"/>
        <w:rPr/>
      </w:pPr>
      <w:r>
        <w:rPr/>
        <w:t>study site is characterized by hydrophilic vegetation. Between these two</w:t>
      </w:r>
    </w:p>
    <w:p>
      <w:pPr>
        <w:pStyle w:val="Normal"/>
        <w:bidi w:val="0"/>
        <w:jc w:val="left"/>
        <w:rPr/>
      </w:pPr>
      <w:r>
        <w:rPr/>
        <w:t>extremes is a small hill which culminates in a plateau. The plateau is</w:t>
      </w:r>
    </w:p>
    <w:p>
      <w:pPr>
        <w:pStyle w:val="Normal"/>
        <w:bidi w:val="0"/>
        <w:jc w:val="left"/>
        <w:rPr/>
      </w:pPr>
      <w:r>
        <w:rPr/>
        <w:t>the resting area of a herd of cows which graze in the area. This area is</w:t>
      </w:r>
    </w:p>
    <w:p>
      <w:pPr>
        <w:pStyle w:val="Normal"/>
        <w:bidi w:val="0"/>
        <w:jc w:val="left"/>
        <w:rPr/>
      </w:pPr>
      <w:r>
        <w:rPr/>
        <w:t>much dryer and subject to strong pasture pressure and mechanical</w:t>
      </w:r>
    </w:p>
    <w:p>
      <w:pPr>
        <w:pStyle w:val="Normal"/>
        <w:bidi w:val="0"/>
        <w:jc w:val="left"/>
        <w:rPr/>
      </w:pPr>
      <w:r>
        <w:rPr/>
        <w:t>disruption, but is more nutrient which, owing to the presence of cow</w:t>
      </w:r>
    </w:p>
    <w:p>
      <w:pPr>
        <w:pStyle w:val="Normal"/>
        <w:bidi w:val="0"/>
        <w:jc w:val="left"/>
        <w:rPr/>
      </w:pPr>
      <w:r>
        <w:rPr/>
        <w:t>manure.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 Evaluation of the Efficacy of our Results: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We used 144 Sentinel2 images from HRVPP of Phenological Plant Index</w:t>
      </w:r>
    </w:p>
    <w:p>
      <w:pPr>
        <w:pStyle w:val="Normal"/>
        <w:bidi w:val="0"/>
        <w:jc w:val="left"/>
        <w:rPr/>
      </w:pPr>
      <w:r>
        <w:rPr/>
        <w:t>(PPI) covering all images taken during 2023. Each image was 20 by 27</w:t>
      </w:r>
    </w:p>
    <w:p>
      <w:pPr>
        <w:pStyle w:val="Normal"/>
        <w:bidi w:val="0"/>
        <w:jc w:val="left"/>
        <w:rPr/>
      </w:pPr>
      <w:r>
        <w:rPr/>
        <w:t>pixels</w:t>
      </w:r>
      <w:ins w:id="119" w:author="Matteo Marcantonio" w:date="2024-04-17T15:24:35Z">
        <w:r>
          <w:rPr/>
          <w:t xml:space="preserve"> </w:t>
        </w:r>
      </w:ins>
      <w:ins w:id="120" w:author="Matteo Marcantonio" w:date="2024-04-17T15:24:35Z">
        <w:r>
          <w:rPr/>
          <w:t>(Figure 1)</w:t>
        </w:r>
      </w:ins>
      <w:r>
        <w:rPr/>
        <w:t>. The PPI index was chosen as it is minimally influenced by soil</w:t>
      </w:r>
    </w:p>
    <w:p>
      <w:pPr>
        <w:pStyle w:val="Normal"/>
        <w:bidi w:val="0"/>
        <w:jc w:val="left"/>
        <w:rPr/>
      </w:pPr>
      <w:r>
        <w:rPr/>
        <w:t>signal and the presence of shadows [@karkauskaite2017evaluation]. Using</w:t>
      </w:r>
    </w:p>
    <w:p>
      <w:pPr>
        <w:pStyle w:val="Normal"/>
        <w:bidi w:val="0"/>
        <w:jc w:val="left"/>
        <w:rPr/>
      </w:pPr>
      <w:r>
        <w:rPr/>
        <w:t>these data, we applied 3 analytical approaches to measure biodiversity:</w:t>
      </w:r>
    </w:p>
    <w:p>
      <w:pPr>
        <w:pStyle w:val="Normal"/>
        <w:bidi w:val="0"/>
        <w:jc w:val="left"/>
        <w:rPr/>
      </w:pPr>
      <w:r>
        <w:rPr/>
        <w:t>The Shannon's Biodiversity index applied on the mean yearly value with 3</w:t>
      </w:r>
    </w:p>
    <w:p>
      <w:pPr>
        <w:pStyle w:val="Normal"/>
        <w:bidi w:val="0"/>
        <w:jc w:val="left"/>
        <w:rPr/>
      </w:pPr>
      <w:r>
        <w:rPr/>
        <w:t>significant digits of the PPI trajectory; the Rao's Q index with</w:t>
      </w:r>
    </w:p>
    <w:p>
      <w:pPr>
        <w:pStyle w:val="Normal"/>
        <w:bidi w:val="0"/>
        <w:jc w:val="left"/>
        <w:rPr/>
      </w:pPr>
      <w:r>
        <w:rPr/>
        <w:t>different values of α, applied to the same dataset; and the Rao's Q</w:t>
      </w:r>
    </w:p>
    <w:p>
      <w:pPr>
        <w:pStyle w:val="Normal"/>
        <w:bidi w:val="0"/>
        <w:jc w:val="left"/>
        <w:rPr/>
      </w:pPr>
      <w:r>
        <w:rPr/>
        <w:t>index with our implementation of the TWDTW function across the full time</w:t>
      </w:r>
    </w:p>
    <w:p>
      <w:pPr>
        <w:pStyle w:val="Normal"/>
        <w:bidi w:val="0"/>
        <w:jc w:val="left"/>
        <w:rPr/>
      </w:pPr>
      <w:r>
        <w:rPr/>
        <w:t xml:space="preserve">series of 144 images. A gross visual inspection of </w:t>
      </w:r>
      <w:commentRangeStart w:id="10"/>
      <w:r>
        <w:rPr/>
        <w:t>Figure 1</w:t>
      </w:r>
      <w:ins w:id="121" w:author="Matteo Marcantonio" w:date="2024-04-17T15:24:53Z">
        <w:r>
          <w:rPr/>
        </w:r>
      </w:ins>
      <w:commentRangeEnd w:id="10"/>
      <w:r>
        <w:commentReference w:id="10"/>
      </w:r>
      <w:r>
        <w:rPr/>
        <w:t xml:space="preserve"> illustrates</w:t>
      </w:r>
    </w:p>
    <w:p>
      <w:pPr>
        <w:pStyle w:val="Normal"/>
        <w:bidi w:val="0"/>
        <w:jc w:val="left"/>
        <w:rPr/>
      </w:pPr>
      <w:r>
        <w:rPr/>
        <w:t>the inviability of the Shannon's H index, because using 3 digits, all</w:t>
      </w:r>
    </w:p>
    <w:p>
      <w:pPr>
        <w:pStyle w:val="Normal"/>
        <w:bidi w:val="0"/>
        <w:jc w:val="left"/>
        <w:rPr/>
      </w:pPr>
      <w:r>
        <w:rPr/>
        <w:t>pixels had different mean biodiversity values and it was not possible to</w:t>
      </w:r>
    </w:p>
    <w:p>
      <w:pPr>
        <w:pStyle w:val="Normal"/>
        <w:bidi w:val="0"/>
        <w:jc w:val="left"/>
        <w:rPr/>
      </w:pPr>
      <w:r>
        <w:rPr/>
        <w:t>classify the ecosystem into different groups. The standard Rao's Q index</w:t>
      </w:r>
    </w:p>
    <w:p>
      <w:pPr>
        <w:pStyle w:val="Normal"/>
        <w:bidi w:val="0"/>
        <w:jc w:val="left"/>
        <w:rPr/>
      </w:pPr>
      <w:r>
        <w:rPr/>
        <w:t>correctly identified the main biodiversity hotspot as the plateau atop</w:t>
      </w:r>
    </w:p>
    <w:p>
      <w:pPr>
        <w:pStyle w:val="Normal"/>
        <w:bidi w:val="0"/>
        <w:jc w:val="left"/>
        <w:rPr/>
      </w:pPr>
      <w:r>
        <w:rPr/>
        <w:t>the hill, and a secondary hotspot where the road intersects with the</w:t>
      </w:r>
    </w:p>
    <w:p>
      <w:pPr>
        <w:pStyle w:val="Normal"/>
        <w:bidi w:val="0"/>
        <w:jc w:val="left"/>
        <w:rPr/>
      </w:pPr>
      <w:r>
        <w:rPr/>
        <w:t>study site. We observed that Rao's Q index does not change, changing</w:t>
      </w:r>
    </w:p>
    <w:p>
      <w:pPr>
        <w:pStyle w:val="Normal"/>
        <w:bidi w:val="0"/>
        <w:jc w:val="left"/>
        <w:rPr/>
      </w:pPr>
      <w:r>
        <w:rPr/>
        <w:t>alpha given that all pixels are different. Finally, our new</w:t>
      </w:r>
    </w:p>
    <w:p>
      <w:pPr>
        <w:pStyle w:val="Normal"/>
        <w:bidi w:val="0"/>
        <w:jc w:val="left"/>
        <w:rPr/>
      </w:pPr>
      <w:r>
        <w:rPr/>
        <w:t>implementation of distance resulted in two meaningful differences from</w:t>
      </w:r>
    </w:p>
    <w:p>
      <w:pPr>
        <w:pStyle w:val="Normal"/>
        <w:bidi w:val="0"/>
        <w:jc w:val="left"/>
        <w:rPr/>
      </w:pPr>
      <w:r>
        <w:rPr/>
        <w:t>the standard Rao's Q index: the road is no longer a secondary hotspot,</w:t>
      </w:r>
    </w:p>
    <w:p>
      <w:pPr>
        <w:pStyle w:val="Normal"/>
        <w:bidi w:val="0"/>
        <w:jc w:val="left"/>
        <w:rPr/>
      </w:pPr>
      <w:r>
        <w:rPr/>
        <w:t>and the main biodiversity hotspot moved at the borders between two of</w:t>
      </w:r>
    </w:p>
    <w:p>
      <w:pPr>
        <w:pStyle w:val="Normal"/>
        <w:bidi w:val="0"/>
        <w:jc w:val="left"/>
        <w:rPr/>
      </w:pPr>
      <w:r>
        <w:rPr/>
        <w:t>the communities identified by our expert.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ins w:id="122" w:author="Matteo Marcantonio" w:date="2024-04-17T15:24:07Z">
        <w:r>
          <w:rPr/>
        </w:r>
      </w:ins>
    </w:p>
    <w:p>
      <w:pPr>
        <w:pStyle w:val="Normal"/>
        <w:bidi w:val="0"/>
        <w:jc w:val="left"/>
        <w:rPr/>
      </w:pPr>
      <w:ins w:id="124" w:author="Matteo Marcantonio" w:date="2024-04-17T15:24:07Z">
        <w:r>
          <w:rPr/>
          <w:t>![Figure study area here]</w:t>
        </w:r>
      </w:ins>
      <w:ins w:id="125" w:author="Matteo Marcantonio" w:date="2024-04-17T15:24:07Z">
        <w:r>
          <w:rPr/>
          <w:commentReference w:id="11"/>
        </w:r>
      </w:ins>
    </w:p>
    <w:p>
      <w:pPr>
        <w:pStyle w:val="Normal"/>
        <w:bidi w:val="0"/>
        <w:jc w:val="left"/>
        <w:rPr/>
      </w:pPr>
      <w:ins w:id="127" w:author="Matteo Marcantonio" w:date="2024-04-17T15:24:07Z">
        <w:r>
          <w:rPr/>
        </w:r>
      </w:ins>
    </w:p>
    <w:p>
      <w:pPr>
        <w:pStyle w:val="Normal"/>
        <w:bidi w:val="0"/>
        <w:jc w:val="left"/>
        <w:rPr/>
      </w:pPr>
      <w:r>
        <w:rPr/>
        <w:t>![Figure</w:t>
      </w:r>
    </w:p>
    <w:p>
      <w:pPr>
        <w:pStyle w:val="Normal"/>
        <w:bidi w:val="0"/>
        <w:jc w:val="left"/>
        <w:rPr/>
      </w:pPr>
      <w:r>
        <w:rPr/>
        <w:t>1](Figures-Images-USW/Figure%201%20Time%20Series%20of%20PPI%20for%20Study%20Site%20V1.1.png)</w:t>
      </w:r>
      <w:ins w:id="129" w:author="Matteo Marcantonio" w:date="2024-04-17T15:25:27Z">
        <w:r>
          <w:rPr/>
          <w:commentReference w:id="12"/>
        </w:r>
      </w:ins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![Figure</w:t>
      </w:r>
    </w:p>
    <w:p>
      <w:pPr>
        <w:pStyle w:val="Normal"/>
        <w:bidi w:val="0"/>
        <w:jc w:val="left"/>
        <w:rPr/>
      </w:pPr>
      <w:r>
        <w:rPr/>
        <w:t>2](Figures-Images-USW/Figure%202%20Results%20Overview%20Index%20Comparison%20V1.0.png)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Discussion:</w:t>
      </w:r>
    </w:p>
    <w:p>
      <w:pPr>
        <w:pStyle w:val="Normal"/>
        <w:bidi w:val="0"/>
        <w:jc w:val="left"/>
        <w:rPr>
          <w:lang w:val="en-GB"/>
          <w:ins w:id="146" w:author="Matteo Marcantonio" w:date="2024-04-17T15:09:17Z"/>
        </w:rPr>
      </w:pPr>
      <w:ins w:id="130" w:author="Matteo Marcantonio" w:date="2024-04-17T15:09:17Z">
        <w:r>
          <w:rPr>
            <w:lang w:val="en-GB"/>
          </w:rPr>
          <w:t>In this hackathon, we developed a streamlined method for implementing the Time-Weighted Dynamic Time Warping (TWDTW) algorithm to calculate Rao's quadratic entropy index within the “rasterdiv” R package. This enhancement introduces a temporal dimension to the traditional spatial analysis of landscape diversity. Recogni</w:t>
        </w:r>
      </w:ins>
      <w:ins w:id="131" w:author="Matteo Marcantonio" w:date="2024-04-17T15:09:17Z">
        <w:r>
          <w:rPr>
            <w:lang w:val="en-GB"/>
          </w:rPr>
          <w:t>s</w:t>
        </w:r>
      </w:ins>
      <w:ins w:id="132" w:author="Matteo Marcantonio" w:date="2024-04-17T15:09:17Z">
        <w:r>
          <w:rPr>
            <w:lang w:val="en-GB"/>
          </w:rPr>
          <w:t xml:space="preserve">ing the dynamic nature of plant communities and ecosystems over time, our method integrates phenological variations into diversity assessments derived from satellite imagery. </w:t>
        </w:r>
      </w:ins>
      <w:ins w:id="133" w:author="Matteo Marcantonio" w:date="2024-04-17T15:09:17Z">
        <w:r>
          <w:rPr>
            <w:lang w:val="en-GB"/>
          </w:rPr>
          <w:t>Importantly</w:t>
        </w:r>
      </w:ins>
      <w:ins w:id="134" w:author="Matteo Marcantonio" w:date="2024-04-17T15:09:17Z">
        <w:r>
          <w:rPr>
            <w:lang w:val="en-GB"/>
          </w:rPr>
          <w:t xml:space="preserve">, the application of this technique to multiband remotely sensed data from disturbed grasslands has revealed that accounting for phenological cycles can refine diversity indices by </w:t>
        </w:r>
      </w:ins>
      <w:ins w:id="135" w:author="Matteo Marcantonio" w:date="2024-04-17T15:09:17Z">
        <w:r>
          <w:rPr>
            <w:lang w:val="en-GB"/>
          </w:rPr>
          <w:t>filtering out</w:t>
        </w:r>
      </w:ins>
      <w:ins w:id="136" w:author="Matteo Marcantonio" w:date="2024-04-17T15:09:17Z">
        <w:r>
          <w:rPr>
            <w:lang w:val="en-GB"/>
          </w:rPr>
          <w:t xml:space="preserve"> artefacts. For instance, it can </w:t>
        </w:r>
      </w:ins>
      <w:ins w:id="137" w:author="Matteo Marcantonio" w:date="2024-04-17T15:09:17Z">
        <w:r>
          <w:rPr>
            <w:lang w:val="en-GB"/>
          </w:rPr>
          <w:t xml:space="preserve">help </w:t>
        </w:r>
      </w:ins>
      <w:ins w:id="138" w:author="Matteo Marcantonio" w:date="2024-04-17T15:09:17Z">
        <w:r>
          <w:rPr>
            <w:lang w:val="en-GB"/>
          </w:rPr>
          <w:t>distinguish</w:t>
        </w:r>
      </w:ins>
      <w:ins w:id="139" w:author="Matteo Marcantonio" w:date="2024-04-17T15:09:17Z">
        <w:r>
          <w:rPr>
            <w:lang w:val="en-GB"/>
          </w:rPr>
          <w:t>ing</w:t>
        </w:r>
      </w:ins>
      <w:ins w:id="140" w:author="Matteo Marcantonio" w:date="2024-04-17T15:09:17Z">
        <w:r>
          <w:rPr>
            <w:lang w:val="en-GB"/>
          </w:rPr>
          <w:t xml:space="preserve"> between semi-natural habitats and artificial land covers like roads, which lack temporal phenological shifts. Such artificial features tend to form clusters of minimal DTW distances </w:t>
        </w:r>
      </w:ins>
      <w:ins w:id="141" w:author="Matteo Marcantonio" w:date="2024-04-17T15:09:17Z">
        <w:r>
          <w:rPr>
            <w:lang w:val="en-GB"/>
          </w:rPr>
          <w:t>when considering DTW as a inter-</w:t>
        </w:r>
      </w:ins>
      <w:ins w:id="142" w:author="Matteo Marcantonio" w:date="2024-04-17T15:09:17Z">
        <w:commentRangeStart w:id="13"/>
        <w:r>
          <w:rPr>
            <w:lang w:val="en-GB"/>
          </w:rPr>
          <w:t>voxel</w:t>
        </w:r>
      </w:ins>
      <w:ins w:id="143" w:author="Matteo Marcantonio" w:date="2024-04-17T15:09:17Z">
        <w:r>
          <w:rPr>
            <w:lang w:val="en-GB"/>
          </w:rPr>
        </w:r>
      </w:ins>
      <w:ins w:id="144" w:author="Matteo Marcantonio" w:date="2024-04-17T15:09:17Z">
        <w:commentRangeEnd w:id="13"/>
        <w:r>
          <w:commentReference w:id="13"/>
        </w:r>
        <w:r>
          <w:rPr>
            <w:lang w:val="en-GB"/>
          </w:rPr>
          <w:t xml:space="preserve"> distance</w:t>
        </w:r>
      </w:ins>
      <w:ins w:id="145" w:author="Matteo Marcantonio" w:date="2024-04-17T15:09:17Z">
        <w:r>
          <w:rPr>
            <w:lang w:val="en-GB"/>
          </w:rPr>
          <w:t>, leading to lower Rao's index values.</w:t>
        </w:r>
      </w:ins>
    </w:p>
    <w:p>
      <w:pPr>
        <w:pStyle w:val="Normal"/>
        <w:bidi w:val="0"/>
        <w:jc w:val="left"/>
        <w:rPr>
          <w:lang w:val="en-GB"/>
          <w:ins w:id="148" w:author="Matteo Marcantonio" w:date="2024-04-17T15:09:17Z"/>
        </w:rPr>
      </w:pPr>
      <w:ins w:id="147" w:author="Matteo Marcantonio" w:date="2024-04-17T15:09:17Z">
        <w:r>
          <w:rPr>
            <w:lang w:val="en-GB"/>
          </w:rPr>
        </w:r>
      </w:ins>
    </w:p>
    <w:p>
      <w:pPr>
        <w:pStyle w:val="Normal"/>
        <w:bidi w:val="0"/>
        <w:jc w:val="left"/>
        <w:rPr>
          <w:lang w:val="en-GB"/>
          <w:ins w:id="153" w:author="Matteo Marcantonio" w:date="2024-04-17T14:50:00Z"/>
        </w:rPr>
      </w:pPr>
      <w:ins w:id="149" w:author="Matteo Marcantonio" w:date="2024-04-17T15:09:17Z">
        <w:r>
          <w:rPr>
            <w:lang w:val="en-GB"/>
          </w:rPr>
          <w:t xml:space="preserve">By incorporating temporal dynamics into the rasterdiv R package, we broaden the scope for analysing remotely sensed time series. This advancement enriches the suite of diversity indices obtainable from remote sensing data, </w:t>
        </w:r>
      </w:ins>
      <w:ins w:id="150" w:author="Matteo Marcantonio" w:date="2024-04-17T15:09:17Z">
        <w:r>
          <w:rPr>
            <w:lang w:val="en-GB"/>
          </w:rPr>
          <w:t xml:space="preserve">potentially </w:t>
        </w:r>
      </w:ins>
      <w:ins w:id="151" w:author="Matteo Marcantonio" w:date="2024-04-17T15:09:17Z">
        <w:r>
          <w:rPr>
            <w:lang w:val="en-GB"/>
          </w:rPr>
          <w:t>offering a more comprehensive understanding of landscape heterogeneity.</w:t>
        </w:r>
      </w:ins>
      <w:ins w:id="152" w:author="Matteo Marcantonio" w:date="2024-04-17T15:28:33Z">
        <w:r>
          <w:rPr>
            <w:lang w:val="en-GB"/>
          </w:rPr>
          <w:commentReference w:id="14"/>
        </w:r>
      </w:ins>
    </w:p>
    <w:p>
      <w:pPr>
        <w:pStyle w:val="Normal"/>
        <w:bidi w:val="0"/>
        <w:jc w:val="left"/>
        <w:rPr/>
      </w:pPr>
      <w:ins w:id="154" w:author="Matteo Marcantonio" w:date="2024-04-17T14:50:00Z">
        <w:r>
          <w:rPr/>
        </w:r>
      </w:ins>
    </w:p>
    <w:p>
      <w:pPr>
        <w:pStyle w:val="Normal"/>
        <w:bidi w:val="0"/>
        <w:jc w:val="left"/>
        <w:rPr/>
      </w:pPr>
      <w:ins w:id="156" w:author="Matteo Marcantonio" w:date="2024-04-17T14:50:00Z">
        <w:r>
          <w:rPr/>
          <w:t xml:space="preserve"> </w:t>
        </w:r>
      </w:ins>
    </w:p>
    <w:p>
      <w:pPr>
        <w:pStyle w:val="Normal"/>
        <w:bidi w:val="0"/>
        <w:jc w:val="left"/>
        <w:rPr/>
      </w:pPr>
      <w:r>
        <w:rPr/>
        <w:t># GitHub and Data Repositories: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This manuscript, previous revisions, open source data, and scripts can</w:t>
      </w:r>
    </w:p>
    <w:p>
      <w:pPr>
        <w:pStyle w:val="Normal"/>
        <w:bidi w:val="0"/>
        <w:jc w:val="left"/>
        <w:rPr/>
      </w:pPr>
      <w:r>
        <w:rPr/>
        <w:t>all be found on the open source GitHub repository</w:t>
      </w:r>
    </w:p>
    <w:p>
      <w:pPr>
        <w:pStyle w:val="Normal"/>
        <w:bidi w:val="0"/>
        <w:jc w:val="left"/>
        <w:rPr/>
      </w:pPr>
      <w:r>
        <w:rPr/>
        <w:t>"Samuel-Green/B-3-Hackathon-Project-6" via the URL:</w:t>
      </w:r>
    </w:p>
    <w:p>
      <w:pPr>
        <w:pStyle w:val="Normal"/>
        <w:bidi w:val="0"/>
        <w:jc w:val="left"/>
        <w:rPr/>
      </w:pPr>
      <w:r>
        <w:rPr/>
        <w:t>&lt;https://github.com/Samuel-Green/B-3-Hackathon-Project-6&gt;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Acknowledgements: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Dr. Quentin Groom of Meise Botanic Garden for co-ordinating the project.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Laura Abraham of Meise Botanic Garden for organising the event.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European Union's Horizon Europe Research and Innovation Programme</w:t>
      </w:r>
    </w:p>
    <w:p>
      <w:pPr>
        <w:pStyle w:val="Normal"/>
        <w:bidi w:val="0"/>
        <w:jc w:val="left"/>
        <w:rPr/>
      </w:pPr>
      <w:r>
        <w:rPr/>
        <w:t>(ID No 101059592) for funding the B3 programme, and thus, this event.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References: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Matteo Marcantonio" w:date="2024-04-17T15:27:00Z" w:initials="MM">
    <w:p>
      <w:r>
        <w:rPr>
          <w:rFonts w:ascii="Liberation Serif" w:hAnsi="Liberation Serif" w:eastAsia="Noto Serif CJK SC" w:cs="Lohit Devanaga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val="it-IT" w:eastAsia="zh-CN" w:bidi="hi-IN"/>
        </w:rPr>
        <w:t>If everybody agrees, I’d like to becorresponding author!</w:t>
      </w:r>
    </w:p>
  </w:comment>
  <w:comment w:id="1" w:author="Matteo Marcantonio" w:date="2024-04-17T14:32:16Z" w:initials="MM">
    <w:p>
      <w:r>
        <w:rPr>
          <w:rFonts w:ascii="Liberation Serif" w:hAnsi="Liberation Serif" w:eastAsia="Noto Serif CJK SC" w:cs="Lohit Devanaga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val="it-IT" w:eastAsia="zh-CN" w:bidi="hi-IN"/>
        </w:rPr>
        <w:t xml:space="preserve">made clear the difference between ecosystems and biota </w:t>
      </w:r>
    </w:p>
  </w:comment>
  <w:comment w:id="2" w:author="Matteo Marcantonio" w:date="2024-04-17T14:30:15Z" w:initials="MM">
    <w:p>
      <w:r>
        <w:rPr>
          <w:rFonts w:ascii="Liberation Serif" w:hAnsi="Liberation Serif" w:eastAsia="Noto Serif CJK SC" w:cs="Lohit Devanaga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val="it-IT" w:eastAsia="zh-CN" w:bidi="hi-IN"/>
        </w:rPr>
        <w:t>citation here for example: https://www.frontiersin.org/articles/10.3389/fevo.2022.1086408/full</w:t>
      </w:r>
    </w:p>
  </w:comment>
  <w:comment w:id="3" w:author="Matteo Marcantonio" w:date="2024-04-17T15:13:36Z" w:initials="MM">
    <w:p>
      <w:r>
        <w:rPr>
          <w:rFonts w:ascii="Liberation Serif" w:hAnsi="Liberation Serif" w:eastAsia="Noto Serif CJK SC" w:cs="Lohit Devanaga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val="it-IT" w:eastAsia="zh-CN" w:bidi="hi-IN"/>
        </w:rPr>
        <w:t>do you mean human communities? Spell it out</w:t>
      </w:r>
    </w:p>
  </w:comment>
  <w:comment w:id="4" w:author="Matteo Marcantonio" w:date="2024-04-17T14:34:47Z" w:initials="MM">
    <w:p>
      <w:r>
        <w:rPr>
          <w:rFonts w:ascii="Liberation Serif" w:hAnsi="Liberation Serif" w:eastAsia="Noto Serif CJK SC" w:cs="Lohit Devanaga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val="it-IT" w:eastAsia="zh-CN" w:bidi="hi-IN"/>
        </w:rPr>
        <w:t>citation here, for example:</w:t>
      </w:r>
    </w:p>
    <w:p>
      <w:r>
        <w:rPr>
          <w:rFonts w:eastAsia="DejaVu Sans" w:cs="DejaVu Sans"/>
          <w:kern w:val="0"/>
          <w:lang w:val="en-US" w:eastAsia="en-US" w:bidi="en-US"/>
        </w:rPr>
      </w:r>
    </w:p>
    <w:p>
      <w:r>
        <w:rPr>
          <w:rFonts w:ascii="Liberation Serif" w:hAnsi="Liberation Serif" w:eastAsia="Noto Serif CJK SC" w:cs="Lohit Devanaga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val="it-IT" w:eastAsia="zh-CN" w:bidi="hi-IN"/>
        </w:rPr>
        <w:t>https://www.sciencedirect.com/science/article/abs/pii/S0169534711002424</w:t>
      </w:r>
    </w:p>
  </w:comment>
  <w:comment w:id="5" w:author="Matteo Marcantonio" w:date="2024-04-17T14:40:55Z" w:initials="MM">
    <w:p>
      <w:r>
        <w:rPr>
          <w:rFonts w:ascii="Liberation Serif" w:hAnsi="Liberation Serif" w:eastAsia="Noto Serif CJK SC" w:cs="Lohit Devanaga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val="it-IT" w:eastAsia="zh-CN" w:bidi="hi-IN"/>
        </w:rPr>
        <w:t>meaning?</w:t>
      </w:r>
    </w:p>
  </w:comment>
  <w:comment w:id="6" w:author="Matteo Marcantonio" w:date="2024-04-17T14:42:50Z" w:initials="MM">
    <w:p>
      <w:r>
        <w:rPr>
          <w:rFonts w:ascii="Liberation Serif" w:hAnsi="Liberation Serif" w:eastAsia="Noto Serif CJK SC" w:cs="Lohit Devanaga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val="it-IT" w:eastAsia="zh-CN" w:bidi="hi-IN"/>
        </w:rPr>
        <w:t>add citation</w:t>
      </w:r>
    </w:p>
    <w:p>
      <w:r>
        <w:rPr>
          <w:rFonts w:ascii="Liberation Serif" w:hAnsi="Liberation Serif" w:eastAsia="Noto Serif CJK SC" w:cs="Lohit Devanaga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val="it-IT" w:eastAsia="zh-CN" w:bidi="hi-IN"/>
        </w:rPr>
        <w:t>https://besjournals.onlinelibrary.wiley.com/doi/10.1111/2041-210X.13583</w:t>
      </w:r>
    </w:p>
  </w:comment>
  <w:comment w:id="7" w:author="Matteo Marcantonio" w:date="2024-04-17T15:26:05Z" w:initials="MM">
    <w:p>
      <w:r>
        <w:rPr>
          <w:rFonts w:ascii="Liberation Serif" w:hAnsi="Liberation Serif" w:eastAsia="Noto Serif CJK SC" w:cs="Lohit Devanaga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val="it-IT" w:eastAsia="zh-CN" w:bidi="hi-IN"/>
        </w:rPr>
        <w:t>formula has to be much smaller</w:t>
      </w:r>
    </w:p>
  </w:comment>
  <w:comment w:id="8" w:author="Matteo Marcantonio" w:date="2024-04-17T14:43:40Z" w:initials="MM">
    <w:p>
      <w:r>
        <w:rPr>
          <w:rFonts w:ascii="Liberation Serif" w:hAnsi="Liberation Serif" w:eastAsia="Noto Serif CJK SC" w:cs="Lohit Devanaga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val="it-IT" w:eastAsia="zh-CN" w:bidi="hi-IN"/>
        </w:rPr>
        <w:t>Saverio please add here the data we used</w:t>
      </w:r>
    </w:p>
  </w:comment>
  <w:comment w:id="9" w:author="Matteo Marcantonio" w:date="2024-04-17T14:43:54Z" w:initials="MM">
    <w:p>
      <w:r>
        <w:rPr>
          <w:rFonts w:ascii="Liberation Serif" w:hAnsi="Liberation Serif" w:eastAsia="Noto Serif CJK SC" w:cs="Lohit Devanaga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val="it-IT" w:eastAsia="zh-CN" w:bidi="hi-IN"/>
        </w:rPr>
        <w:t>dimension in ha?</w:t>
      </w:r>
    </w:p>
  </w:comment>
  <w:comment w:id="10" w:author="Matteo Marcantonio" w:date="2024-04-17T15:24:53Z" w:initials="MM">
    <w:p>
      <w:r>
        <w:rPr>
          <w:rFonts w:ascii="Liberation Serif" w:hAnsi="Liberation Serif" w:eastAsia="Noto Serif CJK SC" w:cs="Lohit Devanaga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val="it-IT" w:eastAsia="zh-CN" w:bidi="hi-IN"/>
        </w:rPr>
        <w:t>change figures order</w:t>
      </w:r>
    </w:p>
  </w:comment>
  <w:comment w:id="11" w:author="Matteo Marcantonio" w:date="2024-04-17T15:24:22Z" w:initials="MM">
    <w:p>
      <w:r>
        <w:rPr>
          <w:rFonts w:ascii="Liberation Serif" w:hAnsi="Liberation Serif" w:eastAsia="Noto Serif CJK SC" w:cs="Lohit Devanaga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val="it-IT" w:eastAsia="zh-CN" w:bidi="hi-IN"/>
        </w:rPr>
        <w:t>attached to the email</w:t>
      </w:r>
    </w:p>
  </w:comment>
  <w:comment w:id="12" w:author="Matteo Marcantonio" w:date="2024-04-17T15:25:27Z" w:initials="MM">
    <w:p>
      <w:r>
        <w:rPr>
          <w:rFonts w:ascii="Liberation Serif" w:hAnsi="Liberation Serif" w:eastAsia="Noto Serif CJK SC" w:cs="Lohit Devanaga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val="it-IT" w:eastAsia="zh-CN" w:bidi="hi-IN"/>
        </w:rPr>
        <w:t>make this figure 1/2 the width of the page or smaller</w:t>
      </w:r>
    </w:p>
  </w:comment>
  <w:comment w:id="13" w:author="Matteo Marcantonio" w:date="2024-04-17T15:11:00Z" w:initials="MM">
    <w:p>
      <w:r>
        <w:rPr>
          <w:rFonts w:ascii="Liberation Serif" w:hAnsi="Liberation Serif" w:eastAsia="Noto Serif CJK SC" w:cs="Lohit Devanaga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val="it-IT" w:eastAsia="zh-CN" w:bidi="hi-IN"/>
        </w:rPr>
        <w:t>I think we could use voxel throughout the manuscript when describing 3-d pixels</w:t>
      </w:r>
    </w:p>
  </w:comment>
  <w:comment w:id="14" w:author="Matteo Marcantonio" w:date="2024-04-17T15:28:33Z" w:initials="MM">
    <w:p>
      <w:r>
        <w:rPr>
          <w:rFonts w:ascii="Liberation Serif" w:hAnsi="Liberation Serif" w:eastAsia="Noto Serif CJK SC" w:cs="Lohit Devanaga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val="en-GB" w:eastAsia="zh-CN" w:bidi="hi-IN"/>
        </w:rPr>
        <w:t>please expand this to be 1/2 to 1 page long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90"/>
  <w:trackRevisio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LineNumbering">
    <w:name w:val="Line Numbering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LibreOffice/7.3.7.2$Linux_X86_64 LibreOffice_project/30$Build-2</Application>
  <AppVersion>15.0000</AppVersion>
  <Pages>6</Pages>
  <Words>2094</Words>
  <Characters>12046</Characters>
  <CharactersWithSpaces>14012</CharactersWithSpaces>
  <Paragraphs>225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2024-04-17T14:28:54Z</dcterms:created>
  <dc:creator>Matteo Marcantonio</dc:creator>
  <dc:description/>
  <dc:language>en-GB</dc:language>
  <cp:lastModifiedBy>Matteo Marcantonio</cp:lastModifiedBy>
  <dcterms:modified xsi:type="dcterms:W3CDTF">2024-04-17T15:35:45Z</dcterms:modified>
  <cp:revision>5</cp:revision>
  <dc:subject/>
  <dc:title/>
</cp:coreProperties>
</file>